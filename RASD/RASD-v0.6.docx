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2449A8" w:rsidRDefault="006F01B8" w:rsidP="00B047BC">
      <w:pPr>
        <w:pStyle w:val="Titolo"/>
        <w:rPr>
          <w:rStyle w:val="Titolodellibro"/>
          <w:smallCaps/>
          <w:spacing w:val="0"/>
          <w:lang w:val="en-GB"/>
        </w:rPr>
      </w:pPr>
      <w:r w:rsidRPr="002449A8">
        <w:rPr>
          <w:lang w:val="en-GB"/>
        </w:rPr>
        <w:t>RASD document</w:t>
      </w:r>
    </w:p>
    <w:p w14:paraId="45C7AFF6" w14:textId="42A27232" w:rsidR="00B047BC" w:rsidRPr="002449A8" w:rsidRDefault="00B047BC" w:rsidP="00B047BC">
      <w:pPr>
        <w:pStyle w:val="Sottotitolo"/>
        <w:rPr>
          <w:lang w:val="en-GB"/>
        </w:rPr>
      </w:pPr>
      <w:r w:rsidRPr="002449A8">
        <w:rPr>
          <w:lang w:val="en-GB"/>
        </w:rPr>
        <w:t>Version 0.</w:t>
      </w:r>
      <w:r w:rsidR="009E145A" w:rsidRPr="002449A8">
        <w:rPr>
          <w:lang w:val="en-GB"/>
        </w:rPr>
        <w:t>6</w:t>
      </w:r>
      <w:r w:rsidR="00BA3A1A" w:rsidRPr="002449A8">
        <w:rPr>
          <w:lang w:val="en-GB"/>
        </w:rPr>
        <w:t xml:space="preserve"> – </w:t>
      </w:r>
      <w:r w:rsidR="009E145A" w:rsidRPr="002449A8">
        <w:rPr>
          <w:lang w:val="en-GB"/>
        </w:rPr>
        <w:t>21</w:t>
      </w:r>
      <w:r w:rsidR="00BA3A1A" w:rsidRPr="002449A8">
        <w:rPr>
          <w:lang w:val="en-GB"/>
        </w:rPr>
        <w:t>/10/2019</w:t>
      </w:r>
    </w:p>
    <w:p w14:paraId="18B6421E" w14:textId="77777777" w:rsidR="006F01B8" w:rsidRPr="002449A8" w:rsidRDefault="006F01B8" w:rsidP="006F01B8">
      <w:pPr>
        <w:pStyle w:val="Nessunaspaziatura"/>
        <w:rPr>
          <w:rStyle w:val="Enfasidelicata"/>
          <w:lang w:val="en-GB"/>
        </w:rPr>
      </w:pPr>
      <w:r w:rsidRPr="002449A8">
        <w:rPr>
          <w:rStyle w:val="Enfasidelicata"/>
          <w:lang w:val="en-GB"/>
        </w:rPr>
        <w:t>Giulio A. Abbo – 10538950</w:t>
      </w:r>
    </w:p>
    <w:p w14:paraId="231332E5" w14:textId="77777777" w:rsidR="006F01B8" w:rsidRPr="002449A8" w:rsidRDefault="006F01B8" w:rsidP="006F01B8">
      <w:pPr>
        <w:pStyle w:val="Nessunaspaziatura"/>
        <w:rPr>
          <w:rStyle w:val="Enfasidelicata"/>
          <w:lang w:val="en-GB"/>
        </w:rPr>
      </w:pPr>
      <w:r w:rsidRPr="002449A8">
        <w:rPr>
          <w:rStyle w:val="Enfasidelicata"/>
          <w:lang w:val="en-GB"/>
        </w:rPr>
        <w:t>Gianmarco Accordi – 10587213</w:t>
      </w:r>
    </w:p>
    <w:p w14:paraId="3294454C" w14:textId="77777777" w:rsidR="004D3442" w:rsidRPr="002449A8" w:rsidRDefault="006F01B8" w:rsidP="004D3442">
      <w:pPr>
        <w:pStyle w:val="Nessunaspaziatura"/>
        <w:rPr>
          <w:rStyle w:val="Enfasidelicata"/>
          <w:lang w:val="en-GB"/>
        </w:rPr>
      </w:pPr>
      <w:r w:rsidRPr="002449A8">
        <w:rPr>
          <w:rStyle w:val="Enfasidelicata"/>
          <w:lang w:val="en-GB"/>
        </w:rPr>
        <w:t>Massimiliano Bonetti – 10560496</w:t>
      </w:r>
    </w:p>
    <w:p w14:paraId="7D3340BC" w14:textId="77777777" w:rsidR="004D3442" w:rsidRPr="002449A8" w:rsidRDefault="004D3442" w:rsidP="004D3442">
      <w:pPr>
        <w:rPr>
          <w:rStyle w:val="Enfasidelicata"/>
          <w:lang w:val="en-GB"/>
        </w:rPr>
      </w:pPr>
      <w:r w:rsidRPr="002449A8">
        <w:rPr>
          <w:rStyle w:val="Enfasidelicata"/>
          <w:lang w:val="en-GB"/>
        </w:rPr>
        <w:br w:type="page"/>
      </w:r>
    </w:p>
    <w:p w14:paraId="32475B1E" w14:textId="77777777" w:rsidR="00BA3A1A" w:rsidRPr="002449A8" w:rsidRDefault="00BA3A1A" w:rsidP="006F01B8">
      <w:pPr>
        <w:pStyle w:val="Titolo1"/>
        <w:rPr>
          <w:lang w:val="en-GB"/>
        </w:rPr>
      </w:pPr>
      <w:r w:rsidRPr="002449A8">
        <w:rPr>
          <w:lang w:val="en-GB"/>
        </w:rPr>
        <w:lastRenderedPageBreak/>
        <w:t>Introduction</w:t>
      </w:r>
    </w:p>
    <w:p w14:paraId="767F5A3F" w14:textId="09BC1BBE" w:rsidR="00BA3A1A" w:rsidRPr="002449A8" w:rsidRDefault="00BA3A1A" w:rsidP="00590B78">
      <w:pPr>
        <w:pStyle w:val="Titolo2"/>
        <w:rPr>
          <w:lang w:val="en-GB"/>
        </w:rPr>
      </w:pPr>
      <w:r w:rsidRPr="002449A8">
        <w:rPr>
          <w:lang w:val="en-GB"/>
        </w:rPr>
        <w:t>Purpose</w:t>
      </w:r>
    </w:p>
    <w:p w14:paraId="1080FD73" w14:textId="5A0F6698" w:rsidR="00FB41E1" w:rsidRPr="002449A8" w:rsidRDefault="00FB41E1" w:rsidP="00FB41E1">
      <w:pPr>
        <w:rPr>
          <w:lang w:val="en-GB"/>
        </w:rPr>
      </w:pPr>
      <w:r w:rsidRPr="002449A8">
        <w:rPr>
          <w:lang w:val="en-GB"/>
        </w:rPr>
        <w:t>In this document</w:t>
      </w:r>
      <w:r w:rsidR="00F24DBC" w:rsidRPr="002449A8">
        <w:rPr>
          <w:lang w:val="en-GB"/>
        </w:rPr>
        <w:t xml:space="preserve"> </w:t>
      </w:r>
      <w:r w:rsidRPr="002449A8">
        <w:rPr>
          <w:lang w:val="en-GB"/>
        </w:rPr>
        <w:t>a description of the SafeStreets application</w:t>
      </w:r>
      <w:r w:rsidR="00F24DBC" w:rsidRPr="002449A8">
        <w:rPr>
          <w:lang w:val="en-GB"/>
        </w:rPr>
        <w:t xml:space="preserve"> </w:t>
      </w:r>
      <w:r w:rsidR="007A39B6" w:rsidRPr="002449A8">
        <w:rPr>
          <w:lang w:val="en-GB"/>
        </w:rPr>
        <w:t xml:space="preserve">– </w:t>
      </w:r>
      <w:r w:rsidRPr="002449A8">
        <w:rPr>
          <w:lang w:val="en-GB"/>
        </w:rPr>
        <w:t>from now on</w:t>
      </w:r>
      <w:r w:rsidR="00F24DBC" w:rsidRPr="002449A8">
        <w:rPr>
          <w:lang w:val="en-GB"/>
        </w:rPr>
        <w:t xml:space="preserve"> referred to as</w:t>
      </w:r>
      <w:r w:rsidRPr="002449A8">
        <w:rPr>
          <w:lang w:val="en-GB"/>
        </w:rPr>
        <w:t xml:space="preserve"> </w:t>
      </w:r>
      <w:r w:rsidR="00F24DBC" w:rsidRPr="002449A8">
        <w:rPr>
          <w:lang w:val="en-GB"/>
        </w:rPr>
        <w:t xml:space="preserve">the </w:t>
      </w:r>
      <w:r w:rsidR="0003243A" w:rsidRPr="002449A8">
        <w:rPr>
          <w:rStyle w:val="Enfasicorsivo"/>
          <w:lang w:val="en-GB"/>
        </w:rPr>
        <w:t>s</w:t>
      </w:r>
      <w:r w:rsidR="00F24DBC" w:rsidRPr="002449A8">
        <w:rPr>
          <w:rStyle w:val="Enfasicorsivo"/>
          <w:lang w:val="en-GB"/>
        </w:rPr>
        <w:t>ystem</w:t>
      </w:r>
      <w:r w:rsidR="007A39B6" w:rsidRPr="002449A8">
        <w:rPr>
          <w:lang w:val="en-GB"/>
        </w:rPr>
        <w:t xml:space="preserve"> – w</w:t>
      </w:r>
      <w:r w:rsidR="00F24DBC" w:rsidRPr="002449A8">
        <w:rPr>
          <w:lang w:val="en-GB"/>
        </w:rPr>
        <w:t>ill be presented along with the analysis of its requirements and the assumptions taken.</w:t>
      </w:r>
    </w:p>
    <w:p w14:paraId="503E2387" w14:textId="75346B7B" w:rsidR="00856ADF" w:rsidRPr="002449A8" w:rsidRDefault="00856ADF" w:rsidP="00856ADF">
      <w:pPr>
        <w:pStyle w:val="Titolo3"/>
        <w:rPr>
          <w:lang w:val="en-GB"/>
        </w:rPr>
      </w:pPr>
      <w:r w:rsidRPr="002449A8">
        <w:rPr>
          <w:lang w:val="en-GB"/>
        </w:rPr>
        <w:t xml:space="preserve">Problem </w:t>
      </w:r>
      <w:r w:rsidR="00F33F09" w:rsidRPr="002449A8">
        <w:rPr>
          <w:lang w:val="en-GB"/>
        </w:rPr>
        <w:t>overview</w:t>
      </w:r>
    </w:p>
    <w:p w14:paraId="6476276E" w14:textId="38D70497" w:rsidR="00CE089F" w:rsidRPr="002449A8" w:rsidRDefault="00856ADF" w:rsidP="00FB41E1">
      <w:pPr>
        <w:rPr>
          <w:lang w:val="en-GB"/>
        </w:rPr>
      </w:pPr>
      <w:r w:rsidRPr="002449A8">
        <w:rPr>
          <w:lang w:val="en-GB"/>
        </w:rPr>
        <w:t xml:space="preserve">The system is addressed to two different entities: the subscribed user and the municipality; anonymous access is not </w:t>
      </w:r>
      <w:r w:rsidR="00F33F09" w:rsidRPr="002449A8">
        <w:rPr>
          <w:lang w:val="en-GB"/>
        </w:rPr>
        <w:t>permitted</w:t>
      </w:r>
      <w:r w:rsidRPr="002449A8">
        <w:rPr>
          <w:lang w:val="en-GB"/>
        </w:rPr>
        <w:t>.</w:t>
      </w:r>
    </w:p>
    <w:p w14:paraId="4ACDC457" w14:textId="69B5FF9A" w:rsidR="00D9789D" w:rsidRPr="002449A8" w:rsidRDefault="00F24DBC" w:rsidP="00FB41E1">
      <w:pPr>
        <w:rPr>
          <w:lang w:val="en-GB"/>
        </w:rPr>
      </w:pPr>
      <w:r w:rsidRPr="002449A8">
        <w:rPr>
          <w:lang w:val="en-GB"/>
        </w:rPr>
        <w:t xml:space="preserve">The system will allow </w:t>
      </w:r>
      <w:r w:rsidR="00CE089F" w:rsidRPr="002449A8">
        <w:rPr>
          <w:lang w:val="en-GB"/>
        </w:rPr>
        <w:t xml:space="preserve">its </w:t>
      </w:r>
      <w:r w:rsidRPr="002449A8">
        <w:rPr>
          <w:lang w:val="en-GB"/>
        </w:rPr>
        <w:t xml:space="preserve">users to </w:t>
      </w:r>
      <w:r w:rsidR="00CE089F" w:rsidRPr="002449A8">
        <w:rPr>
          <w:lang w:val="en-GB"/>
        </w:rPr>
        <w:t>send reports</w:t>
      </w:r>
      <w:r w:rsidR="007A39B6" w:rsidRPr="002449A8">
        <w:rPr>
          <w:lang w:val="en-GB"/>
        </w:rPr>
        <w:t xml:space="preserve"> (i</w:t>
      </w:r>
      <w:r w:rsidR="00D9789D" w:rsidRPr="002449A8">
        <w:rPr>
          <w:lang w:val="en-GB"/>
        </w:rPr>
        <w:t xml:space="preserve">ncluding a </w:t>
      </w:r>
      <w:r w:rsidR="00D9789D" w:rsidRPr="002449A8">
        <w:rPr>
          <w:lang w:val="en-GB"/>
        </w:rPr>
        <w:t>picture, time, date</w:t>
      </w:r>
      <w:r w:rsidR="00D9789D" w:rsidRPr="002449A8">
        <w:rPr>
          <w:lang w:val="en-GB"/>
        </w:rPr>
        <w:t xml:space="preserve">, </w:t>
      </w:r>
      <w:r w:rsidR="00D9789D" w:rsidRPr="002449A8">
        <w:rPr>
          <w:lang w:val="en-GB"/>
        </w:rPr>
        <w:t>position</w:t>
      </w:r>
      <w:r w:rsidR="00D9789D" w:rsidRPr="002449A8">
        <w:rPr>
          <w:lang w:val="en-GB"/>
        </w:rPr>
        <w:t xml:space="preserve"> and type</w:t>
      </w:r>
      <w:r w:rsidR="00D9789D" w:rsidRPr="002449A8">
        <w:rPr>
          <w:lang w:val="en-GB"/>
        </w:rPr>
        <w:t>)</w:t>
      </w:r>
      <w:r w:rsidR="00D9789D" w:rsidRPr="002449A8">
        <w:rPr>
          <w:lang w:val="en-GB"/>
        </w:rPr>
        <w:t xml:space="preserve"> </w:t>
      </w:r>
      <w:r w:rsidR="00CE089F" w:rsidRPr="002449A8">
        <w:rPr>
          <w:lang w:val="en-GB"/>
        </w:rPr>
        <w:t>about traffic violation</w:t>
      </w:r>
      <w:r w:rsidR="00D9789D" w:rsidRPr="002449A8">
        <w:rPr>
          <w:lang w:val="en-GB"/>
        </w:rPr>
        <w:t xml:space="preserve">s. </w:t>
      </w:r>
      <w:r w:rsidR="00CE089F" w:rsidRPr="002449A8">
        <w:rPr>
          <w:lang w:val="en-GB"/>
        </w:rPr>
        <w:t xml:space="preserve">The gathered data will be </w:t>
      </w:r>
      <w:r w:rsidR="00D9789D" w:rsidRPr="002449A8">
        <w:rPr>
          <w:lang w:val="en-GB"/>
        </w:rPr>
        <w:t>elaborated (plate recognition</w:t>
      </w:r>
      <w:r w:rsidR="00F33F09" w:rsidRPr="002449A8">
        <w:rPr>
          <w:lang w:val="en-GB"/>
        </w:rPr>
        <w:t xml:space="preserve"> if</w:t>
      </w:r>
      <w:r w:rsidR="007A39B6" w:rsidRPr="002449A8">
        <w:rPr>
          <w:lang w:val="en-GB"/>
        </w:rPr>
        <w:t xml:space="preserve"> the plate number is</w:t>
      </w:r>
      <w:r w:rsidR="00F33F09" w:rsidRPr="002449A8">
        <w:rPr>
          <w:lang w:val="en-GB"/>
        </w:rPr>
        <w:t xml:space="preserve"> not provided</w:t>
      </w:r>
      <w:r w:rsidR="00C77EC5" w:rsidRPr="002449A8">
        <w:rPr>
          <w:lang w:val="en-GB"/>
        </w:rPr>
        <w:t>,</w:t>
      </w:r>
      <w:r w:rsidR="007A39B6" w:rsidRPr="002449A8">
        <w:rPr>
          <w:lang w:val="en-GB"/>
        </w:rPr>
        <w:t xml:space="preserve"> </w:t>
      </w:r>
      <w:r w:rsidR="00C77EC5" w:rsidRPr="002449A8">
        <w:rPr>
          <w:lang w:val="en-GB"/>
        </w:rPr>
        <w:t>street name</w:t>
      </w:r>
      <w:r w:rsidR="00D9789D" w:rsidRPr="002449A8">
        <w:rPr>
          <w:lang w:val="en-GB"/>
        </w:rPr>
        <w:t xml:space="preserve">) and </w:t>
      </w:r>
      <w:r w:rsidR="00CE089F" w:rsidRPr="002449A8">
        <w:rPr>
          <w:lang w:val="en-GB"/>
        </w:rPr>
        <w:t xml:space="preserve">used to show to users and the municipality the streets </w:t>
      </w:r>
      <w:r w:rsidR="00C77EC5" w:rsidRPr="002449A8">
        <w:rPr>
          <w:lang w:val="en-GB"/>
        </w:rPr>
        <w:t xml:space="preserve">or areas </w:t>
      </w:r>
      <w:r w:rsidR="00CE089F" w:rsidRPr="002449A8">
        <w:rPr>
          <w:lang w:val="en-GB"/>
        </w:rPr>
        <w:t>with the highest frequency of violations</w:t>
      </w:r>
      <w:r w:rsidR="00555DC6" w:rsidRPr="002449A8">
        <w:rPr>
          <w:lang w:val="en-GB"/>
        </w:rPr>
        <w:t>; i</w:t>
      </w:r>
      <w:r w:rsidR="00CE089F" w:rsidRPr="002449A8">
        <w:rPr>
          <w:lang w:val="en-GB"/>
        </w:rPr>
        <w:t>n addition the municipality will have access to a list of the plate numbers of the vehicles that committed the most violations</w:t>
      </w:r>
      <w:r w:rsidR="00555DC6" w:rsidRPr="002449A8">
        <w:rPr>
          <w:lang w:val="en-GB"/>
        </w:rPr>
        <w:t xml:space="preserve"> and to suggestions for possible interventions.</w:t>
      </w:r>
    </w:p>
    <w:p w14:paraId="1C4DC36F" w14:textId="77777777" w:rsidR="00D9789D" w:rsidRPr="002449A8" w:rsidRDefault="00CE089F" w:rsidP="00FB41E1">
      <w:pPr>
        <w:rPr>
          <w:lang w:val="en-GB"/>
        </w:rPr>
      </w:pPr>
      <w:r w:rsidRPr="002449A8">
        <w:rPr>
          <w:lang w:val="en-GB"/>
        </w:rPr>
        <w:t xml:space="preserve">The system will be able to collect data from the municipality about violations </w:t>
      </w:r>
      <w:r w:rsidR="00555DC6" w:rsidRPr="002449A8">
        <w:rPr>
          <w:lang w:val="en-GB"/>
        </w:rPr>
        <w:t>on the territory, crossing it with the data from user reports and using it as above.</w:t>
      </w:r>
    </w:p>
    <w:p w14:paraId="3634F8DC" w14:textId="47A19AF2" w:rsidR="00F24DBC" w:rsidRPr="002449A8" w:rsidRDefault="00555DC6" w:rsidP="00FB41E1">
      <w:pPr>
        <w:rPr>
          <w:lang w:val="en-GB"/>
        </w:rPr>
      </w:pPr>
      <w:r w:rsidRPr="002449A8">
        <w:rPr>
          <w:lang w:val="en-GB"/>
        </w:rPr>
        <w:t xml:space="preserve">The system will </w:t>
      </w:r>
      <w:r w:rsidR="00D9789D" w:rsidRPr="002449A8">
        <w:rPr>
          <w:lang w:val="en-GB"/>
        </w:rPr>
        <w:t xml:space="preserve">also </w:t>
      </w:r>
      <w:r w:rsidRPr="002449A8">
        <w:rPr>
          <w:lang w:val="en-GB"/>
        </w:rPr>
        <w:t>provide a way for the municipality to access the data from user reports, to allow the municipality to generate traffic tickets</w:t>
      </w:r>
      <w:r w:rsidR="00856ADF" w:rsidRPr="002449A8">
        <w:rPr>
          <w:lang w:val="en-GB"/>
        </w:rPr>
        <w:t>; t</w:t>
      </w:r>
      <w:r w:rsidRPr="002449A8">
        <w:rPr>
          <w:lang w:val="en-GB"/>
        </w:rPr>
        <w:t xml:space="preserve">he data from the </w:t>
      </w:r>
      <w:r w:rsidR="00856ADF" w:rsidRPr="002449A8">
        <w:rPr>
          <w:lang w:val="en-GB"/>
        </w:rPr>
        <w:t>generated traffic tickets will be used for building statistics</w:t>
      </w:r>
      <w:r w:rsidR="00C77EC5" w:rsidRPr="002449A8">
        <w:rPr>
          <w:lang w:val="en-GB"/>
        </w:rPr>
        <w:t xml:space="preserve"> </w:t>
      </w:r>
      <w:r w:rsidR="007A39B6" w:rsidRPr="002449A8">
        <w:rPr>
          <w:lang w:val="en-GB"/>
        </w:rPr>
        <w:t>(</w:t>
      </w:r>
      <w:r w:rsidR="00C77EC5" w:rsidRPr="002449A8">
        <w:rPr>
          <w:lang w:val="en-GB"/>
        </w:rPr>
        <w:t>on the person with most tickets and the trends in the issuing of tickets</w:t>
      </w:r>
      <w:r w:rsidR="007A39B6" w:rsidRPr="002449A8">
        <w:rPr>
          <w:lang w:val="en-GB"/>
        </w:rPr>
        <w:t>)</w:t>
      </w:r>
      <w:r w:rsidR="00C77EC5" w:rsidRPr="002449A8">
        <w:rPr>
          <w:lang w:val="en-GB"/>
        </w:rPr>
        <w:t xml:space="preserve"> </w:t>
      </w:r>
      <w:r w:rsidR="00856ADF" w:rsidRPr="002449A8">
        <w:rPr>
          <w:lang w:val="en-GB"/>
        </w:rPr>
        <w:t>accessible by the municipality.</w:t>
      </w:r>
      <w:r w:rsidR="00F33F09" w:rsidRPr="002449A8">
        <w:rPr>
          <w:lang w:val="en-GB"/>
        </w:rPr>
        <w:t xml:space="preserve"> Care must be taken to ensure that the chain of custody is never broken.</w:t>
      </w:r>
    </w:p>
    <w:p w14:paraId="0AB95297" w14:textId="6B5DD616" w:rsidR="00F33F09" w:rsidRPr="002449A8" w:rsidRDefault="00F33F09" w:rsidP="00F33F09">
      <w:pPr>
        <w:pStyle w:val="Titolo3"/>
        <w:rPr>
          <w:lang w:val="en-GB"/>
        </w:rPr>
      </w:pPr>
      <w:r w:rsidRPr="002449A8">
        <w:rPr>
          <w:lang w:val="en-GB"/>
        </w:rPr>
        <w:t>Goals</w:t>
      </w:r>
    </w:p>
    <w:p w14:paraId="5B7E3DA9" w14:textId="7CFAF7E8" w:rsidR="006F5076" w:rsidRPr="002449A8" w:rsidRDefault="006F01B8" w:rsidP="006F5076">
      <w:pPr>
        <w:rPr>
          <w:lang w:val="en-GB"/>
        </w:rPr>
      </w:pPr>
      <w:r w:rsidRPr="002449A8">
        <w:rPr>
          <w:lang w:val="en-GB"/>
        </w:rPr>
        <w:t>These are the goals of the SafeStreets system:</w:t>
      </w:r>
    </w:p>
    <w:p w14:paraId="4305894D" w14:textId="426B0C4F" w:rsidR="006F5076" w:rsidRPr="002449A8" w:rsidRDefault="006F5076" w:rsidP="006F5076">
      <w:pPr>
        <w:pStyle w:val="Paragrafoelenco"/>
        <w:numPr>
          <w:ilvl w:val="0"/>
          <w:numId w:val="32"/>
        </w:numPr>
        <w:rPr>
          <w:lang w:val="en-GB"/>
        </w:rPr>
      </w:pPr>
      <w:r w:rsidRPr="002449A8">
        <w:rPr>
          <w:lang w:val="en-GB"/>
        </w:rPr>
        <w:t xml:space="preserve">G1: The System accepts </w:t>
      </w:r>
      <w:del w:id="0" w:author="Giulio Antonio Abbo" w:date="2019-10-21T18:38:00Z">
        <w:r w:rsidRPr="002449A8" w:rsidDel="0003243A">
          <w:rPr>
            <w:lang w:val="en-GB"/>
          </w:rPr>
          <w:delText xml:space="preserve">notifications </w:delText>
        </w:r>
      </w:del>
      <w:ins w:id="1" w:author="Giulio Antonio Abbo" w:date="2019-10-21T18:38:00Z">
        <w:r w:rsidR="0003243A" w:rsidRPr="002449A8">
          <w:rPr>
            <w:lang w:val="en-GB"/>
          </w:rPr>
          <w:t>reports by the users</w:t>
        </w:r>
        <w:r w:rsidR="0003243A" w:rsidRPr="002449A8">
          <w:rPr>
            <w:lang w:val="en-GB"/>
          </w:rPr>
          <w:t xml:space="preserve"> </w:t>
        </w:r>
      </w:ins>
      <w:r w:rsidRPr="002449A8">
        <w:rPr>
          <w:lang w:val="en-GB"/>
        </w:rPr>
        <w:t>about the violations.</w:t>
      </w:r>
    </w:p>
    <w:p w14:paraId="3B843A22" w14:textId="34844C52" w:rsidR="006F5076" w:rsidRPr="002449A8" w:rsidRDefault="006F5076" w:rsidP="006F5076">
      <w:pPr>
        <w:pStyle w:val="Paragrafoelenco"/>
        <w:numPr>
          <w:ilvl w:val="0"/>
          <w:numId w:val="32"/>
        </w:numPr>
        <w:rPr>
          <w:lang w:val="en-GB"/>
        </w:rPr>
      </w:pPr>
      <w:r w:rsidRPr="002449A8">
        <w:rPr>
          <w:lang w:val="en-GB"/>
        </w:rPr>
        <w:t>G2: The System gives information about the violations to the Municipality</w:t>
      </w:r>
      <w:r w:rsidRPr="002449A8">
        <w:rPr>
          <w:lang w:val="en-GB"/>
        </w:rPr>
        <w:t>.</w:t>
      </w:r>
    </w:p>
    <w:p w14:paraId="0183E91D" w14:textId="77777777" w:rsidR="006F5076" w:rsidRPr="002449A8" w:rsidRDefault="006F5076" w:rsidP="006F5076">
      <w:pPr>
        <w:pStyle w:val="Paragrafoelenco"/>
        <w:numPr>
          <w:ilvl w:val="0"/>
          <w:numId w:val="32"/>
        </w:numPr>
        <w:rPr>
          <w:lang w:val="en-GB"/>
        </w:rPr>
      </w:pPr>
      <w:r w:rsidRPr="002449A8">
        <w:rPr>
          <w:lang w:val="en-GB"/>
        </w:rPr>
        <w:t>G3: The System suggests possible interventions to the Municipality.</w:t>
      </w:r>
    </w:p>
    <w:p w14:paraId="64BFB930" w14:textId="77777777" w:rsidR="006F5076" w:rsidRPr="002449A8" w:rsidRDefault="006F5076" w:rsidP="006F5076">
      <w:pPr>
        <w:pStyle w:val="Paragrafoelenco"/>
        <w:numPr>
          <w:ilvl w:val="0"/>
          <w:numId w:val="32"/>
        </w:numPr>
        <w:rPr>
          <w:lang w:val="en-GB"/>
        </w:rPr>
      </w:pPr>
      <w:r w:rsidRPr="002449A8">
        <w:rPr>
          <w:lang w:val="en-GB"/>
        </w:rPr>
        <w:t>G4: Allow the Municipality to retrieve submitted violations.</w:t>
      </w:r>
    </w:p>
    <w:p w14:paraId="56A42887" w14:textId="77777777" w:rsidR="006F5076" w:rsidRPr="002449A8" w:rsidRDefault="006F5076" w:rsidP="006F5076">
      <w:pPr>
        <w:pStyle w:val="Paragrafoelenco"/>
        <w:numPr>
          <w:ilvl w:val="0"/>
          <w:numId w:val="32"/>
        </w:numPr>
        <w:rPr>
          <w:lang w:val="en-GB"/>
        </w:rPr>
      </w:pPr>
      <w:r w:rsidRPr="002449A8">
        <w:rPr>
          <w:lang w:val="en-GB"/>
        </w:rPr>
        <w:t>G5: The System gives statistics to the User about the violations.</w:t>
      </w:r>
    </w:p>
    <w:p w14:paraId="0DD8F3BB" w14:textId="77777777" w:rsidR="006F5076" w:rsidRPr="002449A8" w:rsidRDefault="006F5076" w:rsidP="006F5076">
      <w:pPr>
        <w:pStyle w:val="Paragrafoelenco"/>
        <w:numPr>
          <w:ilvl w:val="0"/>
          <w:numId w:val="32"/>
        </w:numPr>
        <w:rPr>
          <w:lang w:val="en-GB"/>
        </w:rPr>
      </w:pPr>
      <w:r w:rsidRPr="002449A8">
        <w:rPr>
          <w:lang w:val="en-GB"/>
        </w:rPr>
        <w:t>G6: The System gives statistics to the Municipality about the violations.</w:t>
      </w:r>
    </w:p>
    <w:p w14:paraId="5270B510" w14:textId="0CC47252" w:rsidR="006F5076" w:rsidRPr="002449A8" w:rsidRDefault="006F5076" w:rsidP="006F5076">
      <w:pPr>
        <w:pStyle w:val="Paragrafoelenco"/>
        <w:numPr>
          <w:ilvl w:val="0"/>
          <w:numId w:val="32"/>
        </w:numPr>
        <w:rPr>
          <w:b/>
          <w:bCs/>
          <w:lang w:val="en-GB"/>
        </w:rPr>
      </w:pPr>
      <w:r w:rsidRPr="002449A8">
        <w:rPr>
          <w:lang w:val="en-GB"/>
        </w:rPr>
        <w:t>G7: The System can retrieve the tickets issued by the Municipality</w:t>
      </w:r>
      <w:r w:rsidRPr="002449A8">
        <w:rPr>
          <w:lang w:val="en-GB"/>
        </w:rPr>
        <w:t>.</w:t>
      </w:r>
    </w:p>
    <w:p w14:paraId="22F6206C" w14:textId="30784943" w:rsidR="00BA3A1A" w:rsidRPr="002449A8" w:rsidRDefault="00BA3A1A" w:rsidP="006F01B8">
      <w:pPr>
        <w:pStyle w:val="Titolo2"/>
        <w:rPr>
          <w:lang w:val="en-GB"/>
        </w:rPr>
      </w:pPr>
      <w:r w:rsidRPr="002449A8">
        <w:rPr>
          <w:lang w:val="en-GB"/>
        </w:rPr>
        <w:t>Scope</w:t>
      </w:r>
    </w:p>
    <w:p w14:paraId="3DFB2D90" w14:textId="2BE0C0F5" w:rsidR="002C5767" w:rsidRPr="002449A8" w:rsidRDefault="002C5767" w:rsidP="00D7514E">
      <w:pPr>
        <w:rPr>
          <w:lang w:val="en-GB"/>
        </w:rPr>
      </w:pPr>
      <w:r w:rsidRPr="002449A8">
        <w:rPr>
          <w:lang w:val="en-GB"/>
        </w:rPr>
        <w:t>Here it is presented the initial distinction between events that belong to the world and those that belong to the machine (the system). T</w:t>
      </w:r>
      <w:r w:rsidR="00D7514E" w:rsidRPr="002449A8">
        <w:rPr>
          <w:lang w:val="en-GB"/>
        </w:rPr>
        <w:t xml:space="preserve">he </w:t>
      </w:r>
      <w:r w:rsidR="00254E1B" w:rsidRPr="002449A8">
        <w:rPr>
          <w:lang w:val="en-GB"/>
        </w:rPr>
        <w:t>violations and the event</w:t>
      </w:r>
      <w:r w:rsidR="00254E1B" w:rsidRPr="002449A8">
        <w:rPr>
          <w:rStyle w:val="Enfasicorsivo"/>
          <w:lang w:val="en-GB"/>
        </w:rPr>
        <w:t xml:space="preserve"> user </w:t>
      </w:r>
      <w:proofErr w:type="gramStart"/>
      <w:r w:rsidR="00254E1B" w:rsidRPr="002449A8">
        <w:rPr>
          <w:rStyle w:val="Enfasicorsivo"/>
          <w:lang w:val="en-GB"/>
        </w:rPr>
        <w:t>finds</w:t>
      </w:r>
      <w:proofErr w:type="gramEnd"/>
      <w:r w:rsidR="00254E1B" w:rsidRPr="002449A8">
        <w:rPr>
          <w:rStyle w:val="Enfasicorsivo"/>
          <w:lang w:val="en-GB"/>
        </w:rPr>
        <w:t xml:space="preserve"> a violation</w:t>
      </w:r>
      <w:r w:rsidR="00254E1B" w:rsidRPr="002449A8">
        <w:rPr>
          <w:lang w:val="en-GB"/>
        </w:rPr>
        <w:t xml:space="preserve"> </w:t>
      </w:r>
      <w:r w:rsidR="00D7514E" w:rsidRPr="002449A8">
        <w:rPr>
          <w:lang w:val="en-GB"/>
        </w:rPr>
        <w:t>are considered part of the world</w:t>
      </w:r>
      <w:r w:rsidR="00F056ED" w:rsidRPr="002449A8">
        <w:rPr>
          <w:lang w:val="en-GB"/>
        </w:rPr>
        <w:t>. Indeed,</w:t>
      </w:r>
      <w:r w:rsidR="00254E1B" w:rsidRPr="002449A8">
        <w:rPr>
          <w:lang w:val="en-GB"/>
        </w:rPr>
        <w:t xml:space="preserve"> the machine is not aware of these events unless the user sends a report notifying the violation and its location</w:t>
      </w:r>
      <w:r w:rsidR="00F056ED" w:rsidRPr="002449A8">
        <w:rPr>
          <w:lang w:val="en-GB"/>
        </w:rPr>
        <w:t>, which are shared events. Likewise, are part of the shared phenomena the events in which t</w:t>
      </w:r>
      <w:r w:rsidR="00254E1B" w:rsidRPr="002449A8">
        <w:rPr>
          <w:lang w:val="en-GB"/>
        </w:rPr>
        <w:t>he users</w:t>
      </w:r>
      <w:r w:rsidR="00F056ED" w:rsidRPr="002449A8">
        <w:rPr>
          <w:lang w:val="en-GB"/>
        </w:rPr>
        <w:t xml:space="preserve"> or the municipality</w:t>
      </w:r>
      <w:r w:rsidR="00254E1B" w:rsidRPr="002449A8">
        <w:rPr>
          <w:lang w:val="en-GB"/>
        </w:rPr>
        <w:t xml:space="preserve"> access the statistics</w:t>
      </w:r>
      <w:r w:rsidR="00F056ED" w:rsidRPr="002449A8">
        <w:rPr>
          <w:lang w:val="en-GB"/>
        </w:rPr>
        <w:t xml:space="preserve"> and</w:t>
      </w:r>
      <w:r w:rsidR="00254E1B" w:rsidRPr="002449A8">
        <w:rPr>
          <w:lang w:val="en-GB"/>
        </w:rPr>
        <w:t xml:space="preserve"> the municipality </w:t>
      </w:r>
      <w:r w:rsidR="00F056ED" w:rsidRPr="002449A8">
        <w:rPr>
          <w:lang w:val="en-GB"/>
        </w:rPr>
        <w:t>accesses</w:t>
      </w:r>
      <w:r w:rsidR="00254E1B" w:rsidRPr="002449A8">
        <w:rPr>
          <w:lang w:val="en-GB"/>
        </w:rPr>
        <w:t xml:space="preserve"> the</w:t>
      </w:r>
      <w:r w:rsidR="00F056ED" w:rsidRPr="002449A8">
        <w:rPr>
          <w:lang w:val="en-GB"/>
        </w:rPr>
        <w:t xml:space="preserve"> </w:t>
      </w:r>
      <w:r w:rsidR="00254E1B" w:rsidRPr="002449A8">
        <w:rPr>
          <w:lang w:val="en-GB"/>
        </w:rPr>
        <w:t>violations</w:t>
      </w:r>
      <w:r w:rsidR="00F056ED" w:rsidRPr="002449A8">
        <w:rPr>
          <w:lang w:val="en-GB"/>
        </w:rPr>
        <w:t xml:space="preserve"> and the suggestions, </w:t>
      </w:r>
      <w:r w:rsidR="00B16169" w:rsidRPr="002449A8">
        <w:rPr>
          <w:lang w:val="en-GB"/>
        </w:rPr>
        <w:t>the systems accesses data on violations from the municipality and vice versa. The machine side of the model contains the data memorized, the process of data analysis and the process of plate recognition.</w:t>
      </w:r>
    </w:p>
    <w:p w14:paraId="6C63F481" w14:textId="77777777" w:rsidR="002C5767" w:rsidRPr="002449A8" w:rsidRDefault="00D0606D" w:rsidP="00D7514E">
      <w:pPr>
        <w:rPr>
          <w:lang w:val="en-GB"/>
        </w:rPr>
      </w:pPr>
      <w:r w:rsidRPr="002449A8">
        <w:rPr>
          <w:noProof/>
          <w:lang w:val="en-GB"/>
        </w:rPr>
        <w:lastRenderedPageBreak/>
        <mc:AlternateContent>
          <mc:Choice Requires="wpc">
            <w:drawing>
              <wp:inline distT="0" distB="0" distL="0" distR="0" wp14:anchorId="0844ADE4" wp14:editId="7DD5F5E9">
                <wp:extent cx="6120130" cy="3051582"/>
                <wp:effectExtent l="0" t="0" r="0" b="168275"/>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3141" y="434037"/>
                            <a:ext cx="1075055" cy="297180"/>
                          </a:xfrm>
                          <a:prstGeom prst="rect">
                            <a:avLst/>
                          </a:prstGeom>
                          <a:solidFill>
                            <a:schemeClr val="lt1"/>
                          </a:solidFill>
                          <a:ln w="6350" cap="rnd">
                            <a:noFill/>
                          </a:ln>
                          <a:effectLst>
                            <a:softEdge rad="25400"/>
                          </a:effectLst>
                        </wps:spPr>
                        <wps:txb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sella di testo 4"/>
                        <wps:cNvSpPr txBox="1"/>
                        <wps:spPr>
                          <a:xfrm>
                            <a:off x="150009" y="1364682"/>
                            <a:ext cx="1328238" cy="462848"/>
                          </a:xfrm>
                          <a:prstGeom prst="rect">
                            <a:avLst/>
                          </a:prstGeom>
                          <a:solidFill>
                            <a:schemeClr val="lt1"/>
                          </a:solidFill>
                          <a:ln w="6350" cap="rnd">
                            <a:noFill/>
                          </a:ln>
                          <a:effectLst>
                            <a:softEdge rad="25400"/>
                          </a:effectLst>
                        </wps:spPr>
                        <wps:txb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4415"/>
                            <a:ext cx="1525905" cy="297180"/>
                          </a:xfrm>
                          <a:prstGeom prst="rect">
                            <a:avLst/>
                          </a:prstGeom>
                          <a:solidFill>
                            <a:schemeClr val="lt1"/>
                          </a:solidFill>
                          <a:ln w="6350" cap="rnd">
                            <a:noFill/>
                          </a:ln>
                          <a:effectLst>
                            <a:softEdge rad="25400"/>
                          </a:effectLst>
                        </wps:spPr>
                        <wps:txb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14143"/>
                            <a:ext cx="1278890" cy="297180"/>
                          </a:xfrm>
                          <a:prstGeom prst="rect">
                            <a:avLst/>
                          </a:prstGeom>
                          <a:solidFill>
                            <a:schemeClr val="lt1"/>
                          </a:solidFill>
                          <a:ln w="6350" cap="rnd">
                            <a:noFill/>
                          </a:ln>
                          <a:effectLst>
                            <a:softEdge rad="25400"/>
                          </a:effectLst>
                        </wps:spPr>
                        <wps:txb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74178"/>
                            <a:ext cx="1156970" cy="297180"/>
                          </a:xfrm>
                          <a:prstGeom prst="rect">
                            <a:avLst/>
                          </a:prstGeom>
                          <a:solidFill>
                            <a:schemeClr val="lt1"/>
                          </a:solidFill>
                          <a:ln w="6350" cap="rnd">
                            <a:noFill/>
                          </a:ln>
                          <a:effectLst>
                            <a:softEdge rad="25400"/>
                          </a:effectLst>
                        </wps:spPr>
                        <wps:txb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asella di testo 4"/>
                        <wps:cNvSpPr txBox="1"/>
                        <wps:spPr>
                          <a:xfrm>
                            <a:off x="4169938" y="434037"/>
                            <a:ext cx="931545" cy="297180"/>
                          </a:xfrm>
                          <a:prstGeom prst="rect">
                            <a:avLst/>
                          </a:prstGeom>
                          <a:solidFill>
                            <a:schemeClr val="lt1"/>
                          </a:solidFill>
                          <a:ln w="6350" cap="rnd">
                            <a:noFill/>
                          </a:ln>
                          <a:effectLst>
                            <a:softEdge rad="25400"/>
                          </a:effectLst>
                        </wps:spPr>
                        <wps:txb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asella di testo 4"/>
                        <wps:cNvSpPr txBox="1"/>
                        <wps:spPr>
                          <a:xfrm>
                            <a:off x="2219436" y="434037"/>
                            <a:ext cx="1532255" cy="297180"/>
                          </a:xfrm>
                          <a:prstGeom prst="rect">
                            <a:avLst/>
                          </a:prstGeom>
                          <a:solidFill>
                            <a:schemeClr val="lt1"/>
                          </a:solidFill>
                          <a:ln w="6350" cap="rnd">
                            <a:noFill/>
                          </a:ln>
                          <a:effectLst>
                            <a:softEdge rad="25400"/>
                          </a:effectLst>
                        </wps:spPr>
                        <wps:txb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asella di testo 4"/>
                        <wps:cNvSpPr txBox="1"/>
                        <wps:spPr>
                          <a:xfrm>
                            <a:off x="1913884" y="1594202"/>
                            <a:ext cx="2145030" cy="297180"/>
                          </a:xfrm>
                          <a:prstGeom prst="rect">
                            <a:avLst/>
                          </a:prstGeom>
                          <a:solidFill>
                            <a:schemeClr val="lt1"/>
                          </a:solidFill>
                          <a:ln w="6350" cap="rnd">
                            <a:noFill/>
                          </a:ln>
                          <a:effectLst>
                            <a:softEdge rad="25400"/>
                          </a:effectLst>
                        </wps:spPr>
                        <wps:txb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asella di testo 4"/>
                        <wps:cNvSpPr txBox="1"/>
                        <wps:spPr>
                          <a:xfrm>
                            <a:off x="2303894" y="1995005"/>
                            <a:ext cx="1363345" cy="297180"/>
                          </a:xfrm>
                          <a:prstGeom prst="rect">
                            <a:avLst/>
                          </a:prstGeom>
                          <a:solidFill>
                            <a:schemeClr val="lt1"/>
                          </a:solidFill>
                          <a:ln w="6350" cap="rnd">
                            <a:noFill/>
                          </a:ln>
                          <a:effectLst>
                            <a:softEdge rad="25400"/>
                          </a:effectLst>
                        </wps:spPr>
                        <wps:txb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01B1CC41" w14:textId="77777777" w:rsidR="00D0606D" w:rsidRPr="00B241E0" w:rsidRDefault="00D0606D" w:rsidP="00D0606D">
                              <w:pPr>
                                <w:rPr>
                                  <w:b/>
                                  <w:bCs/>
                                </w:rPr>
                              </w:pPr>
                              <w:r w:rsidRPr="00B241E0">
                                <w:rPr>
                                  <w:b/>
                                  <w:bCs/>
                                </w:rPr>
                                <w:t>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26285" y="834427"/>
                            <a:ext cx="1920064" cy="281305"/>
                          </a:xfrm>
                          <a:prstGeom prst="rect">
                            <a:avLst/>
                          </a:prstGeom>
                          <a:solidFill>
                            <a:schemeClr val="lt1"/>
                          </a:solidFill>
                          <a:ln w="6350" cap="rnd">
                            <a:noFill/>
                          </a:ln>
                          <a:effectLst>
                            <a:softEdge rad="25400"/>
                          </a:effectLst>
                        </wps:spPr>
                        <wps:txbx>
                          <w:txbxContent>
                            <w:p w14:paraId="1546451B" w14:textId="77777777" w:rsidR="00D0606D" w:rsidRPr="009B74DB" w:rsidRDefault="00D0606D" w:rsidP="00D0606D">
                              <w:pPr>
                                <w:rPr>
                                  <w:lang w:val="en-US"/>
                                </w:rPr>
                              </w:pPr>
                              <w:r>
                                <w:rPr>
                                  <w:lang w:val="en-US"/>
                                </w:rPr>
                                <w:t>Detecting violation’s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35308" y="1219530"/>
                            <a:ext cx="1500505" cy="271145"/>
                          </a:xfrm>
                          <a:prstGeom prst="rect">
                            <a:avLst/>
                          </a:prstGeom>
                          <a:solidFill>
                            <a:schemeClr val="lt1"/>
                          </a:solidFill>
                          <a:ln w="6350" cap="rnd">
                            <a:noFill/>
                          </a:ln>
                          <a:effectLst>
                            <a:softEdge rad="25400"/>
                          </a:effectLst>
                        </wps:spPr>
                        <wps:txb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38917" y="2395389"/>
                            <a:ext cx="1493520" cy="469731"/>
                          </a:xfrm>
                          <a:prstGeom prst="rect">
                            <a:avLst/>
                          </a:prstGeom>
                          <a:solidFill>
                            <a:schemeClr val="lt1"/>
                          </a:solidFill>
                          <a:ln w="6350" cap="rnd">
                            <a:noFill/>
                          </a:ln>
                          <a:effectLst>
                            <a:softEdge rad="25400"/>
                          </a:effectLst>
                        </wps:spPr>
                        <wps:txb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44ADE4" id="Tela 1" o:spid="_x0000_s1026" editas="canvas" style="width:481.9pt;height:240.3pt;mso-position-horizontal-relative:char;mso-position-vertical-relative:line" coordsize="61201,3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30511;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31;top:4340;width:1075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" fillcolor="white [3201]" stroked="f" strokeweight=".5pt">
                  <v:stroke endcap="round"/>
                  <v:textbo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v:textbox>
                </v:shape>
                <v:shape id="Casella di testo 4" o:spid="_x0000_s1031" type="#_x0000_t202" style="position:absolute;left:1500;top:13646;width:13282;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" fillcolor="white [3201]" stroked="f" strokeweight=".5pt">
                  <v:stroke endcap="round"/>
                  <v:textbo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" fillcolor="white [3201]" stroked="f" strokeweight=".5pt">
                  <v:stroke endcap="round"/>
                  <v:textbo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v:textbox>
                </v:shape>
                <v:shape id="Casella di testo 4" o:spid="_x0000_s1033" type="#_x0000_t202" style="position:absolute;left:40088;top:23544;width:1525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" fillcolor="white [3201]" stroked="f" strokeweight=".5pt">
                  <v:stroke endcap="round"/>
                  <v:textbo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v:textbox>
                </v:shape>
                <v:shape id="Casella di testo 4" o:spid="_x0000_s1034" type="#_x0000_t202" style="position:absolute;left:45002;top:17141;width:1278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" fillcolor="white [3201]" stroked="f" strokeweight=".5pt">
                  <v:stroke endcap="round"/>
                  <v:textbo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v:textbox>
                </v:shape>
                <v:shape id="Casella di testo 4" o:spid="_x0000_s1035" type="#_x0000_t202" style="position:absolute;left:45002;top:10741;width:1157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" fillcolor="white [3201]" stroked="f" strokeweight=".5pt">
                  <v:stroke endcap="round"/>
                  <v:textbo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699;top:4340;width:93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" fillcolor="white [3201]" stroked="f" strokeweight=".5pt">
                  <v:stroke endcap="round"/>
                  <v:textbo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2194;top:4340;width:153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" fillcolor="white [3201]" stroked="f" strokeweight=".5pt">
                  <v:stroke endcap="round"/>
                  <v:textbo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v:textbox>
                </v:shape>
                <v:shape id="Casella di testo 4" o:spid="_x0000_s1038" type="#_x0000_t202" style="position:absolute;left:19138;top:15942;width:2145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" fillcolor="white [3201]" stroked="f" strokeweight=".5pt">
                  <v:stroke endcap="round"/>
                  <v:textbo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v:textbox>
                </v:shape>
                <v:shape id="Casella di testo 4" o:spid="_x0000_s1039" type="#_x0000_t202" style="position:absolute;left:23038;top:19950;width:1363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" fillcolor="white [3201]" stroked="f" strokeweight=".5pt">
                  <v:stroke endcap="round"/>
                  <v:textbo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1B1CC41" w14:textId="77777777" w:rsidR="00D0606D" w:rsidRPr="00B241E0" w:rsidRDefault="00D0606D" w:rsidP="00D0606D">
                        <w:pPr>
                          <w:rPr>
                            <w:b/>
                            <w:bCs/>
                          </w:rPr>
                        </w:pPr>
                        <w:r w:rsidRPr="00B241E0">
                          <w:rPr>
                            <w:b/>
                            <w:bCs/>
                          </w:rPr>
                          <w:t>WORLD</w:t>
                        </w:r>
                      </w:p>
                    </w:txbxContent>
                  </v:textbox>
                </v:shape>
                <v:shape id="Casella di testo 19" o:spid="_x0000_s1041" type="#_x0000_t202" style="position:absolute;left:53327;width:75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0262;top:8344;width:192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" fillcolor="white [3201]" stroked="f" strokeweight=".5pt">
                  <v:stroke endcap="round"/>
                  <v:textbox>
                    <w:txbxContent>
                      <w:p w14:paraId="1546451B" w14:textId="77777777" w:rsidR="00D0606D" w:rsidRPr="009B74DB" w:rsidRDefault="00D0606D" w:rsidP="00D0606D">
                        <w:pPr>
                          <w:rPr>
                            <w:lang w:val="en-US"/>
                          </w:rPr>
                        </w:pPr>
                        <w:r>
                          <w:rPr>
                            <w:lang w:val="en-US"/>
                          </w:rPr>
                          <w:t>Detecting violation’s position</w:t>
                        </w:r>
                      </w:p>
                    </w:txbxContent>
                  </v:textbox>
                </v:shape>
                <v:shape id="Text Box 21" o:spid="_x0000_s1043" type="#_x0000_t202" style="position:absolute;left:22353;top:12195;width:150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" fillcolor="white [3201]" stroked="f" strokeweight=".5pt">
                  <v:stroke endcap="round"/>
                  <v:textbo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v:textbox>
                </v:shape>
                <v:shape id="Text Box 22" o:spid="_x0000_s1044" type="#_x0000_t202" style="position:absolute;left:22389;top:23953;width:14935;height:4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" fillcolor="white [3201]" stroked="f" strokeweight=".5pt">
                  <v:stroke endcap="round"/>
                  <v:textbo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v:textbox>
                </v:shape>
                <w10:anchorlock/>
              </v:group>
            </w:pict>
          </mc:Fallback>
        </mc:AlternateContent>
      </w:r>
    </w:p>
    <w:p w14:paraId="69C01EA4" w14:textId="38DC2830" w:rsidR="00893EF6" w:rsidRDefault="00D0606D" w:rsidP="00BA3A1A">
      <w:pPr>
        <w:rPr>
          <w:lang w:val="en-GB"/>
        </w:rPr>
      </w:pPr>
      <w:r w:rsidRPr="002449A8">
        <w:rPr>
          <w:lang w:val="en-GB"/>
        </w:rPr>
        <w:t>The world in which the system will work is modelled as follows:</w:t>
      </w:r>
      <w:r w:rsidR="002449A8">
        <w:rPr>
          <w:lang w:val="en-GB"/>
        </w:rPr>
        <w:t xml:space="preserve"> a</w:t>
      </w:r>
      <w:r w:rsidR="002449A8" w:rsidRPr="002449A8">
        <w:rPr>
          <w:lang w:val="en-GB"/>
        </w:rPr>
        <w:t xml:space="preserve">ll the </w:t>
      </w:r>
      <w:r w:rsidR="00305878" w:rsidRPr="002449A8">
        <w:rPr>
          <w:lang w:val="en-GB"/>
        </w:rPr>
        <w:t xml:space="preserve">authorities that </w:t>
      </w:r>
      <w:r w:rsidR="002449A8" w:rsidRPr="002449A8">
        <w:rPr>
          <w:lang w:val="en-GB"/>
        </w:rPr>
        <w:t xml:space="preserve">oversee the viability or </w:t>
      </w:r>
      <w:r w:rsidR="00305878" w:rsidRPr="002449A8">
        <w:rPr>
          <w:lang w:val="en-GB"/>
        </w:rPr>
        <w:t>can generate traffic tickets</w:t>
      </w:r>
      <w:r w:rsidR="002449A8" w:rsidRPr="002449A8">
        <w:rPr>
          <w:lang w:val="en-GB"/>
        </w:rPr>
        <w:t xml:space="preserve"> are considered as one for simplicity and are referred to as </w:t>
      </w:r>
      <w:r w:rsidR="002449A8" w:rsidRPr="002449A8">
        <w:rPr>
          <w:rStyle w:val="Enfasicorsivo"/>
          <w:lang w:val="en-GB"/>
        </w:rPr>
        <w:t>municipality</w:t>
      </w:r>
      <w:r w:rsidR="00305878" w:rsidRPr="002449A8">
        <w:rPr>
          <w:lang w:val="en-GB"/>
        </w:rPr>
        <w:t xml:space="preserve">. The municipality is not a mandatory agent, the system can work </w:t>
      </w:r>
      <w:r w:rsidR="002449A8">
        <w:rPr>
          <w:lang w:val="en-GB"/>
        </w:rPr>
        <w:t xml:space="preserve">fine even </w:t>
      </w:r>
      <w:r w:rsidR="00305878" w:rsidRPr="002449A8">
        <w:rPr>
          <w:lang w:val="en-GB"/>
        </w:rPr>
        <w:t>without an</w:t>
      </w:r>
      <w:r w:rsidR="00893EF6">
        <w:rPr>
          <w:lang w:val="en-GB"/>
        </w:rPr>
        <w:t>y</w:t>
      </w:r>
      <w:r w:rsidR="00305878" w:rsidRPr="002449A8">
        <w:rPr>
          <w:lang w:val="en-GB"/>
        </w:rPr>
        <w:t>.</w:t>
      </w:r>
      <w:r w:rsidR="002449A8">
        <w:rPr>
          <w:lang w:val="en-GB"/>
        </w:rPr>
        <w:br/>
        <w:t xml:space="preserve">The user is a person </w:t>
      </w:r>
      <w:r w:rsidR="00893EF6">
        <w:rPr>
          <w:lang w:val="en-GB"/>
        </w:rPr>
        <w:t>that is subscribed to the system and is considered trustworthy for simplicity sake: he does not send false or wrong reports.</w:t>
      </w:r>
    </w:p>
    <w:p w14:paraId="52A7B4C0" w14:textId="6A0A4440" w:rsidR="00893EF6" w:rsidRDefault="00893EF6" w:rsidP="00BA3A1A">
      <w:pPr>
        <w:rPr>
          <w:lang w:val="en-GB"/>
        </w:rPr>
      </w:pPr>
      <w:r>
        <w:rPr>
          <w:lang w:val="en-GB"/>
        </w:rPr>
        <w:t xml:space="preserve">The system </w:t>
      </w:r>
      <w:proofErr w:type="gramStart"/>
      <w:r>
        <w:rPr>
          <w:lang w:val="en-GB"/>
        </w:rPr>
        <w:t>is considered to be</w:t>
      </w:r>
      <w:proofErr w:type="gramEnd"/>
      <w:r>
        <w:rPr>
          <w:lang w:val="en-GB"/>
        </w:rPr>
        <w:t xml:space="preserve"> supported by an organization of some kind, which handles the infrastructure necessary for the operativity and any contracts with the municipalities.</w:t>
      </w:r>
    </w:p>
    <w:p w14:paraId="26E93D98" w14:textId="1659E6EA" w:rsidR="00893EF6" w:rsidRPr="002449A8" w:rsidRDefault="00893EF6" w:rsidP="00BA3A1A">
      <w:pPr>
        <w:rPr>
          <w:lang w:val="en-GB"/>
        </w:rPr>
      </w:pPr>
      <w:r>
        <w:rPr>
          <w:lang w:val="en-GB"/>
        </w:rPr>
        <w:t>The data provided by the municipality is given for accurate and timely.</w:t>
      </w:r>
      <w:r w:rsidR="00BB2124">
        <w:rPr>
          <w:lang w:val="en-GB"/>
        </w:rPr>
        <w:t xml:space="preserve"> It is taken for granted that the municipality will generate tickets when prompted (if the ticket service is active).</w:t>
      </w:r>
    </w:p>
    <w:p w14:paraId="114FE558" w14:textId="24DD9765" w:rsidR="00C3115D" w:rsidRPr="002449A8" w:rsidRDefault="00BA3A1A" w:rsidP="00C3115D">
      <w:pPr>
        <w:pStyle w:val="Titolo2"/>
        <w:rPr>
          <w:lang w:val="en-GB"/>
        </w:rPr>
      </w:pPr>
      <w:r w:rsidRPr="002449A8">
        <w:rPr>
          <w:lang w:val="en-GB"/>
        </w:rPr>
        <w:t>Definitions, acronyms, abbreviations</w:t>
      </w:r>
    </w:p>
    <w:p w14:paraId="6405B942" w14:textId="5DB47D5D" w:rsidR="00C3115D" w:rsidRPr="002449A8" w:rsidRDefault="00C3115D" w:rsidP="00491EE6">
      <w:pPr>
        <w:pStyle w:val="Titolo3"/>
        <w:rPr>
          <w:lang w:val="en-GB"/>
        </w:rPr>
      </w:pPr>
      <w:r w:rsidRPr="002449A8">
        <w:rPr>
          <w:lang w:val="en-GB"/>
        </w:rPr>
        <w:t>Definitions</w:t>
      </w:r>
    </w:p>
    <w:p w14:paraId="7EED3F5E" w14:textId="64627296" w:rsidR="00C3115D" w:rsidRPr="002449A8" w:rsidRDefault="00C3115D" w:rsidP="00C3115D">
      <w:pPr>
        <w:pStyle w:val="Paragrafoelenco"/>
        <w:numPr>
          <w:ilvl w:val="0"/>
          <w:numId w:val="20"/>
        </w:numPr>
        <w:rPr>
          <w:lang w:val="en-GB"/>
        </w:rPr>
      </w:pPr>
      <w:r w:rsidRPr="002449A8">
        <w:rPr>
          <w:lang w:val="en-GB"/>
        </w:rPr>
        <w:t>The System: it refers to the software to be</w:t>
      </w:r>
      <w:r w:rsidR="00491EE6" w:rsidRPr="002449A8">
        <w:rPr>
          <w:lang w:val="en-GB"/>
        </w:rPr>
        <w:t xml:space="preserve"> and all its components</w:t>
      </w:r>
    </w:p>
    <w:p w14:paraId="0844816A" w14:textId="062EDC5D" w:rsidR="00F24DBC" w:rsidRPr="002449A8" w:rsidRDefault="00F24DBC" w:rsidP="00C3115D">
      <w:pPr>
        <w:pStyle w:val="Paragrafoelenco"/>
        <w:numPr>
          <w:ilvl w:val="0"/>
          <w:numId w:val="20"/>
        </w:numPr>
        <w:rPr>
          <w:lang w:val="en-GB"/>
        </w:rPr>
      </w:pPr>
      <w:r w:rsidRPr="002449A8">
        <w:rPr>
          <w:lang w:val="en-GB"/>
        </w:rPr>
        <w:t>User: the end user</w:t>
      </w:r>
      <w:r w:rsidR="00305878" w:rsidRPr="002449A8">
        <w:rPr>
          <w:lang w:val="en-GB"/>
        </w:rPr>
        <w:t>, a generic registered individual who can send reports and access statistics</w:t>
      </w:r>
    </w:p>
    <w:p w14:paraId="158A5B62" w14:textId="7AAE6C3C" w:rsidR="00F056ED" w:rsidRPr="002449A8" w:rsidRDefault="00305878" w:rsidP="00C3115D">
      <w:pPr>
        <w:pStyle w:val="Paragrafoelenco"/>
        <w:numPr>
          <w:ilvl w:val="0"/>
          <w:numId w:val="20"/>
        </w:numPr>
        <w:rPr>
          <w:lang w:val="en-GB"/>
        </w:rPr>
      </w:pPr>
      <w:r w:rsidRPr="002449A8">
        <w:rPr>
          <w:lang w:val="en-GB"/>
        </w:rPr>
        <w:t>M</w:t>
      </w:r>
      <w:r w:rsidR="00F056ED" w:rsidRPr="002449A8">
        <w:rPr>
          <w:lang w:val="en-GB"/>
        </w:rPr>
        <w:t>unicipality</w:t>
      </w:r>
      <w:r w:rsidRPr="002449A8">
        <w:rPr>
          <w:lang w:val="en-GB"/>
        </w:rPr>
        <w:t xml:space="preserve">: the authority that </w:t>
      </w:r>
      <w:r w:rsidR="002449A8" w:rsidRPr="002449A8">
        <w:rPr>
          <w:lang w:val="en-GB"/>
        </w:rPr>
        <w:t xml:space="preserve">oversees the viability in the area and </w:t>
      </w:r>
      <w:r w:rsidR="00BB2124">
        <w:rPr>
          <w:lang w:val="en-GB"/>
        </w:rPr>
        <w:t>generates</w:t>
      </w:r>
      <w:r w:rsidR="002449A8" w:rsidRPr="002449A8">
        <w:rPr>
          <w:lang w:val="en-GB"/>
        </w:rPr>
        <w:t xml:space="preserve"> tickets</w:t>
      </w:r>
    </w:p>
    <w:p w14:paraId="1E4C65D1" w14:textId="2376F8E4" w:rsidR="00CE089F" w:rsidRPr="002449A8" w:rsidRDefault="00CE089F" w:rsidP="00C3115D">
      <w:pPr>
        <w:pStyle w:val="Paragrafoelenco"/>
        <w:numPr>
          <w:ilvl w:val="0"/>
          <w:numId w:val="20"/>
        </w:numPr>
        <w:rPr>
          <w:lang w:val="en-GB"/>
        </w:rPr>
      </w:pPr>
      <w:r w:rsidRPr="002449A8">
        <w:rPr>
          <w:lang w:val="en-GB"/>
        </w:rPr>
        <w:t>Violations:</w:t>
      </w:r>
      <w:r w:rsidR="00D9789D" w:rsidRPr="002449A8">
        <w:rPr>
          <w:lang w:val="en-GB"/>
        </w:rPr>
        <w:t xml:space="preserve"> traffic violations punishable by law</w:t>
      </w:r>
      <w:r w:rsidR="00BB2124">
        <w:rPr>
          <w:lang w:val="en-GB"/>
        </w:rPr>
        <w:t xml:space="preserve">, e.g.: </w:t>
      </w:r>
      <w:r w:rsidR="00D9789D" w:rsidRPr="002449A8">
        <w:rPr>
          <w:lang w:val="en-GB"/>
        </w:rPr>
        <w:t>parking on bike lane</w:t>
      </w:r>
      <w:r w:rsidR="00BB2124">
        <w:rPr>
          <w:lang w:val="en-GB"/>
        </w:rPr>
        <w:t xml:space="preserve">s or </w:t>
      </w:r>
      <w:r w:rsidR="00D9789D" w:rsidRPr="002449A8">
        <w:rPr>
          <w:lang w:val="en-GB"/>
        </w:rPr>
        <w:t xml:space="preserve">reserved </w:t>
      </w:r>
      <w:r w:rsidR="00BB2124">
        <w:rPr>
          <w:lang w:val="en-GB"/>
        </w:rPr>
        <w:t>lots</w:t>
      </w:r>
      <w:r w:rsidR="00D9789D" w:rsidRPr="002449A8">
        <w:rPr>
          <w:lang w:val="en-GB"/>
        </w:rPr>
        <w:t>, double parking</w:t>
      </w:r>
    </w:p>
    <w:p w14:paraId="7330EEA0" w14:textId="60537A4B" w:rsidR="00C3115D" w:rsidRPr="002449A8" w:rsidRDefault="00D9789D" w:rsidP="00C3115D">
      <w:pPr>
        <w:pStyle w:val="Paragrafoelenco"/>
        <w:numPr>
          <w:ilvl w:val="0"/>
          <w:numId w:val="20"/>
        </w:numPr>
        <w:rPr>
          <w:lang w:val="en-GB"/>
        </w:rPr>
      </w:pPr>
      <w:r w:rsidRPr="002449A8">
        <w:rPr>
          <w:lang w:val="en-GB"/>
        </w:rPr>
        <w:t>Report</w:t>
      </w:r>
      <w:r w:rsidR="00BB2124">
        <w:rPr>
          <w:lang w:val="en-GB"/>
        </w:rPr>
        <w:t>: an alert from a user about a traffic violation</w:t>
      </w:r>
    </w:p>
    <w:p w14:paraId="16EAA218" w14:textId="7DB6F0CE" w:rsidR="00C3115D" w:rsidRPr="002449A8" w:rsidRDefault="00C3115D" w:rsidP="00491EE6">
      <w:pPr>
        <w:pStyle w:val="Titolo3"/>
        <w:rPr>
          <w:lang w:val="en-GB"/>
        </w:rPr>
      </w:pPr>
      <w:r w:rsidRPr="002449A8">
        <w:rPr>
          <w:lang w:val="en-GB"/>
        </w:rPr>
        <w:t xml:space="preserve"> Acronyms</w:t>
      </w:r>
    </w:p>
    <w:p w14:paraId="13A6D5EC" w14:textId="7E3C2FBE" w:rsidR="005D33B0" w:rsidRPr="002449A8" w:rsidRDefault="005D33B0" w:rsidP="00491EE6">
      <w:pPr>
        <w:pStyle w:val="NormaleWeb"/>
        <w:numPr>
          <w:ilvl w:val="0"/>
          <w:numId w:val="33"/>
        </w:numPr>
        <w:rPr>
          <w:rFonts w:ascii="SymbolMT" w:hAnsi="SymbolMT"/>
          <w:sz w:val="22"/>
          <w:szCs w:val="22"/>
          <w:lang w:val="en-GB"/>
        </w:rPr>
      </w:pPr>
      <w:r w:rsidRPr="002449A8">
        <w:rPr>
          <w:rFonts w:ascii="Calibri" w:hAnsi="Calibri" w:cs="Calibri"/>
          <w:sz w:val="22"/>
          <w:szCs w:val="22"/>
          <w:lang w:val="en-GB"/>
        </w:rPr>
        <w:t>API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Application Programming Interface </w:t>
      </w:r>
    </w:p>
    <w:p w14:paraId="02698DA3" w14:textId="7DC33316" w:rsidR="005D33B0" w:rsidRPr="002449A8" w:rsidRDefault="005D33B0" w:rsidP="00491EE6">
      <w:pPr>
        <w:pStyle w:val="NormaleWeb"/>
        <w:numPr>
          <w:ilvl w:val="0"/>
          <w:numId w:val="33"/>
        </w:numPr>
        <w:rPr>
          <w:rFonts w:ascii="SymbolMT" w:hAnsi="SymbolMT"/>
          <w:sz w:val="22"/>
          <w:szCs w:val="22"/>
          <w:lang w:val="en-GB"/>
        </w:rPr>
      </w:pPr>
      <w:r w:rsidRPr="002449A8">
        <w:rPr>
          <w:rFonts w:ascii="Calibri" w:hAnsi="Calibri" w:cs="Calibri"/>
          <w:sz w:val="22"/>
          <w:szCs w:val="22"/>
          <w:lang w:val="en-GB"/>
        </w:rPr>
        <w:t>GPS</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Global Positioning System </w:t>
      </w:r>
    </w:p>
    <w:p w14:paraId="00E67B43" w14:textId="1E332209" w:rsidR="005D33B0" w:rsidRPr="002449A8" w:rsidRDefault="005D33B0" w:rsidP="00491EE6">
      <w:pPr>
        <w:pStyle w:val="NormaleWeb"/>
        <w:numPr>
          <w:ilvl w:val="0"/>
          <w:numId w:val="33"/>
        </w:numPr>
        <w:rPr>
          <w:rFonts w:ascii="SymbolMT" w:hAnsi="SymbolMT"/>
          <w:sz w:val="22"/>
          <w:szCs w:val="22"/>
          <w:lang w:val="en-GB"/>
        </w:rPr>
      </w:pPr>
      <w:r w:rsidRPr="002449A8">
        <w:rPr>
          <w:rFonts w:ascii="Calibri" w:hAnsi="Calibri" w:cs="Calibri"/>
          <w:sz w:val="22"/>
          <w:szCs w:val="22"/>
          <w:lang w:val="en-GB"/>
        </w:rPr>
        <w:t>UI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User Interface </w:t>
      </w:r>
    </w:p>
    <w:p w14:paraId="71D97910" w14:textId="29F7F682" w:rsidR="005D33B0" w:rsidRPr="002449A8" w:rsidRDefault="005D33B0" w:rsidP="00491EE6">
      <w:pPr>
        <w:pStyle w:val="NormaleWeb"/>
        <w:numPr>
          <w:ilvl w:val="0"/>
          <w:numId w:val="33"/>
        </w:numPr>
        <w:rPr>
          <w:sz w:val="22"/>
          <w:szCs w:val="22"/>
          <w:lang w:val="en-GB"/>
        </w:rPr>
      </w:pPr>
      <w:r w:rsidRPr="002449A8">
        <w:rPr>
          <w:rFonts w:ascii="Calibri" w:hAnsi="Calibri" w:cs="Calibri"/>
          <w:sz w:val="22"/>
          <w:szCs w:val="22"/>
          <w:lang w:val="en-GB"/>
        </w:rPr>
        <w:t>S2B</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Software </w:t>
      </w:r>
      <w:r w:rsidR="00305878" w:rsidRPr="002449A8">
        <w:rPr>
          <w:rFonts w:ascii="Calibri" w:hAnsi="Calibri" w:cs="Calibri"/>
          <w:sz w:val="22"/>
          <w:szCs w:val="22"/>
          <w:lang w:val="en-GB"/>
        </w:rPr>
        <w:t>to</w:t>
      </w:r>
      <w:r w:rsidRPr="002449A8">
        <w:rPr>
          <w:rFonts w:ascii="Calibri" w:hAnsi="Calibri" w:cs="Calibri"/>
          <w:sz w:val="22"/>
          <w:szCs w:val="22"/>
          <w:lang w:val="en-GB"/>
        </w:rPr>
        <w:t xml:space="preserve"> Be </w:t>
      </w:r>
    </w:p>
    <w:p w14:paraId="5096D7A5" w14:textId="229466C4" w:rsidR="00C3115D" w:rsidRPr="002449A8" w:rsidRDefault="00C3115D" w:rsidP="00491EE6">
      <w:pPr>
        <w:pStyle w:val="Titolo3"/>
        <w:rPr>
          <w:lang w:val="en-GB"/>
        </w:rPr>
      </w:pPr>
      <w:r w:rsidRPr="002449A8">
        <w:rPr>
          <w:lang w:val="en-GB"/>
        </w:rPr>
        <w:t>Abbreviations</w:t>
      </w:r>
    </w:p>
    <w:p w14:paraId="78996A2E" w14:textId="68ED2917" w:rsidR="00C3115D" w:rsidRPr="002449A8" w:rsidRDefault="00C3115D" w:rsidP="00491EE6">
      <w:pPr>
        <w:pStyle w:val="Normale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G</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goal </w:t>
      </w:r>
    </w:p>
    <w:p w14:paraId="308B6FAE" w14:textId="47512BFD" w:rsidR="00C3115D" w:rsidRPr="002449A8" w:rsidRDefault="00C3115D" w:rsidP="00491EE6">
      <w:pPr>
        <w:pStyle w:val="Normale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lastRenderedPageBreak/>
        <w:t>D</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domain assumption </w:t>
      </w:r>
    </w:p>
    <w:p w14:paraId="0C09029D" w14:textId="0C154E5A" w:rsidR="00C3115D" w:rsidRPr="002449A8" w:rsidRDefault="00C3115D" w:rsidP="00491EE6">
      <w:pPr>
        <w:pStyle w:val="NormaleWeb"/>
        <w:numPr>
          <w:ilvl w:val="0"/>
          <w:numId w:val="34"/>
        </w:numPr>
        <w:rPr>
          <w:rFonts w:asciiTheme="minorHAnsi" w:hAnsiTheme="minorHAnsi" w:cstheme="minorHAnsi"/>
          <w:sz w:val="22"/>
          <w:lang w:val="en-GB"/>
        </w:rPr>
      </w:pPr>
      <w:r w:rsidRPr="002449A8">
        <w:rPr>
          <w:rFonts w:asciiTheme="minorHAnsi" w:hAnsiTheme="minorHAnsi" w:cstheme="minorHAnsi"/>
          <w:sz w:val="22"/>
          <w:lang w:val="en-GB"/>
        </w:rPr>
        <w:t>R</w:t>
      </w:r>
      <w:r w:rsidRPr="002449A8">
        <w:rPr>
          <w:rFonts w:asciiTheme="minorHAnsi" w:hAnsiTheme="minorHAnsi" w:cstheme="minorHAnsi"/>
          <w:i/>
          <w:iCs/>
          <w:sz w:val="22"/>
          <w:lang w:val="en-GB"/>
        </w:rPr>
        <w:t>n</w:t>
      </w:r>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requirement </w:t>
      </w:r>
    </w:p>
    <w:p w14:paraId="305DF528" w14:textId="77777777" w:rsidR="00BA3A1A" w:rsidRPr="002449A8" w:rsidRDefault="00BA3A1A" w:rsidP="00BA3A1A">
      <w:pPr>
        <w:pStyle w:val="Titolo2"/>
        <w:rPr>
          <w:lang w:val="en-GB"/>
        </w:rPr>
      </w:pPr>
      <w:r w:rsidRPr="002449A8">
        <w:rPr>
          <w:lang w:val="en-GB"/>
        </w:rPr>
        <w:t>Revision history</w:t>
      </w:r>
    </w:p>
    <w:p w14:paraId="1F92CE6F" w14:textId="77777777" w:rsidR="00BA3A1A" w:rsidRPr="002449A8" w:rsidRDefault="00BA3A1A" w:rsidP="00BA3A1A">
      <w:pPr>
        <w:rPr>
          <w:lang w:val="en-GB"/>
        </w:rPr>
      </w:pPr>
      <w:r w:rsidRPr="002449A8">
        <w:rPr>
          <w:lang w:val="en-GB"/>
        </w:rPr>
        <w:t>Text</w:t>
      </w:r>
    </w:p>
    <w:p w14:paraId="5E063610" w14:textId="77777777" w:rsidR="00BA3A1A" w:rsidRPr="002449A8" w:rsidRDefault="00BA3A1A" w:rsidP="00BA3A1A">
      <w:pPr>
        <w:pStyle w:val="Titolo2"/>
        <w:rPr>
          <w:lang w:val="en-GB"/>
        </w:rPr>
      </w:pPr>
      <w:r w:rsidRPr="002449A8">
        <w:rPr>
          <w:lang w:val="en-GB"/>
        </w:rPr>
        <w:t>Reference documents</w:t>
      </w:r>
    </w:p>
    <w:p w14:paraId="00724A6A" w14:textId="02023BA4" w:rsidR="005D33B0" w:rsidRPr="002449A8" w:rsidRDefault="005D33B0" w:rsidP="005D33B0">
      <w:pPr>
        <w:pStyle w:val="NormaleWeb"/>
        <w:numPr>
          <w:ilvl w:val="0"/>
          <w:numId w:val="23"/>
        </w:numPr>
        <w:rPr>
          <w:rFonts w:asciiTheme="minorHAnsi" w:hAnsiTheme="minorHAnsi" w:cstheme="minorHAnsi"/>
          <w:sz w:val="22"/>
          <w:szCs w:val="22"/>
          <w:lang w:val="en-GB"/>
        </w:rPr>
      </w:pPr>
      <w:r w:rsidRPr="002449A8">
        <w:rPr>
          <w:rFonts w:asciiTheme="minorHAnsi" w:hAnsiTheme="minorHAnsi" w:cstheme="minorHAnsi"/>
          <w:sz w:val="22"/>
          <w:szCs w:val="22"/>
          <w:lang w:val="en-GB"/>
        </w:rPr>
        <w:t xml:space="preserve">Specification document: “Mandatory Project Assignment AY 2019-2020” </w:t>
      </w:r>
    </w:p>
    <w:p w14:paraId="69A4F4D9" w14:textId="77777777" w:rsidR="00BA3A1A" w:rsidRPr="002449A8" w:rsidRDefault="00BA3A1A" w:rsidP="00BA3A1A">
      <w:pPr>
        <w:pStyle w:val="Titolo2"/>
        <w:rPr>
          <w:lang w:val="en-GB"/>
        </w:rPr>
      </w:pPr>
      <w:r w:rsidRPr="002449A8">
        <w:rPr>
          <w:lang w:val="en-GB"/>
        </w:rPr>
        <w:t>Document structure</w:t>
      </w:r>
    </w:p>
    <w:p w14:paraId="6D9BD8AB" w14:textId="3E206DA3"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lang w:val="en-GB"/>
        </w:rPr>
        <w:t xml:space="preserve">The RASD document comprises </w:t>
      </w:r>
      <w:r w:rsidR="004573D8" w:rsidRPr="002449A8">
        <w:rPr>
          <w:rFonts w:eastAsia="Times New Roman" w:cstheme="minorHAnsi"/>
          <w:lang w:val="en-GB"/>
        </w:rPr>
        <w:t>six</w:t>
      </w:r>
      <w:r w:rsidRPr="002449A8">
        <w:rPr>
          <w:rFonts w:eastAsia="Times New Roman" w:cstheme="minorHAnsi"/>
          <w:lang w:val="en-GB"/>
        </w:rPr>
        <w:t xml:space="preserve"> chapters: </w:t>
      </w:r>
    </w:p>
    <w:p w14:paraId="157BEE73" w14:textId="1C9FD7E8"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1. Introduction</w:t>
      </w:r>
      <w:r w:rsidRPr="002449A8">
        <w:rPr>
          <w:rFonts w:eastAsia="Times New Roman" w:cstheme="minorHAnsi"/>
          <w:lang w:val="en-GB"/>
        </w:rPr>
        <w:t xml:space="preserve">: </w:t>
      </w:r>
    </w:p>
    <w:p w14:paraId="4E63F836" w14:textId="70CDA780"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2. Overall Description: </w:t>
      </w:r>
    </w:p>
    <w:p w14:paraId="6C360795" w14:textId="1067950C"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3. Specific Requirements: </w:t>
      </w:r>
    </w:p>
    <w:p w14:paraId="6FCDC268" w14:textId="3A95659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 xml:space="preserve">4. Formal Analysis using Alloy: </w:t>
      </w:r>
      <w:r w:rsidR="004573D8" w:rsidRPr="002449A8">
        <w:rPr>
          <w:rFonts w:eastAsia="Times New Roman" w:cstheme="minorHAnsi"/>
          <w:bCs/>
          <w:lang w:val="en-GB"/>
        </w:rPr>
        <w:t>it contains the model</w:t>
      </w:r>
      <w:r w:rsidR="00A25102" w:rsidRPr="002449A8">
        <w:rPr>
          <w:rFonts w:eastAsia="Times New Roman" w:cstheme="minorHAnsi"/>
          <w:bCs/>
          <w:lang w:val="en-GB"/>
        </w:rPr>
        <w:t>, described using the formal language Alloy,</w:t>
      </w:r>
      <w:r w:rsidR="004573D8" w:rsidRPr="002449A8">
        <w:rPr>
          <w:rFonts w:eastAsia="Times New Roman" w:cstheme="minorHAnsi"/>
          <w:bCs/>
          <w:lang w:val="en-GB"/>
        </w:rPr>
        <w:t xml:space="preserve"> of</w:t>
      </w:r>
      <w:r w:rsidR="00A25102" w:rsidRPr="002449A8">
        <w:rPr>
          <w:rFonts w:eastAsia="Times New Roman" w:cstheme="minorHAnsi"/>
          <w:bCs/>
          <w:lang w:val="en-GB"/>
        </w:rPr>
        <w:t xml:space="preserve"> the most critical parts of</w:t>
      </w:r>
      <w:r w:rsidR="004573D8" w:rsidRPr="002449A8">
        <w:rPr>
          <w:rFonts w:eastAsia="Times New Roman" w:cstheme="minorHAnsi"/>
          <w:bCs/>
          <w:lang w:val="en-GB"/>
        </w:rPr>
        <w:t xml:space="preserve"> the </w:t>
      </w:r>
      <w:r w:rsidR="00A25102" w:rsidRPr="002449A8">
        <w:rPr>
          <w:rFonts w:eastAsia="Times New Roman" w:cstheme="minorHAnsi"/>
          <w:bCs/>
          <w:lang w:val="en-GB"/>
        </w:rPr>
        <w:t>system and of the environment. This chapter contains also some worlds obtained from the model and the checks of some assertions.</w:t>
      </w:r>
    </w:p>
    <w:p w14:paraId="43A8038C" w14:textId="7EF16F4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5. Effort Spent</w:t>
      </w:r>
      <w:r w:rsidR="004573D8" w:rsidRPr="002449A8">
        <w:rPr>
          <w:rFonts w:eastAsia="Times New Roman" w:cstheme="minorHAnsi"/>
          <w:b/>
          <w:bCs/>
          <w:lang w:val="en-GB"/>
        </w:rPr>
        <w:t>:</w:t>
      </w:r>
      <w:r w:rsidRPr="002449A8">
        <w:rPr>
          <w:rFonts w:eastAsia="Times New Roman" w:cstheme="minorHAnsi"/>
          <w:b/>
          <w:bCs/>
          <w:lang w:val="en-GB"/>
        </w:rPr>
        <w:t xml:space="preserve"> </w:t>
      </w:r>
      <w:r w:rsidR="004573D8" w:rsidRPr="002449A8">
        <w:rPr>
          <w:rFonts w:eastAsia="Times New Roman" w:cstheme="minorHAnsi"/>
          <w:lang w:val="en-GB"/>
        </w:rPr>
        <w:t>It contains the number of hours used by each member of the group to work on each part of the document.</w:t>
      </w:r>
    </w:p>
    <w:p w14:paraId="0330CD9E" w14:textId="5B9C8867" w:rsidR="00590B78" w:rsidRPr="002449A8" w:rsidRDefault="004573D8">
      <w:pPr>
        <w:rPr>
          <w:rFonts w:cstheme="minorHAnsi"/>
          <w:b/>
          <w:lang w:val="en-GB"/>
        </w:rPr>
      </w:pPr>
      <w:r w:rsidRPr="002449A8">
        <w:rPr>
          <w:rFonts w:cstheme="minorHAnsi"/>
          <w:b/>
          <w:lang w:val="en-GB"/>
        </w:rPr>
        <w:t xml:space="preserve">6. Reference Documents: </w:t>
      </w:r>
      <w:r w:rsidRPr="002449A8">
        <w:rPr>
          <w:rFonts w:cstheme="minorHAnsi"/>
          <w:lang w:val="en-GB"/>
        </w:rPr>
        <w:t>It contains the documents used to write this document.</w:t>
      </w:r>
    </w:p>
    <w:p w14:paraId="024CDBFA" w14:textId="77777777" w:rsidR="00BA3A1A" w:rsidRPr="002449A8" w:rsidRDefault="00BA3A1A" w:rsidP="00BA3A1A">
      <w:pPr>
        <w:pStyle w:val="Titolo1"/>
        <w:rPr>
          <w:lang w:val="en-GB"/>
        </w:rPr>
      </w:pPr>
      <w:r w:rsidRPr="002449A8">
        <w:rPr>
          <w:lang w:val="en-GB"/>
        </w:rPr>
        <w:t>Overall description</w:t>
      </w:r>
    </w:p>
    <w:p w14:paraId="599FB46D" w14:textId="291B7101" w:rsidR="00BA3A1A" w:rsidRDefault="00BA3A1A" w:rsidP="00BA3A1A">
      <w:pPr>
        <w:pStyle w:val="Titolo2"/>
        <w:rPr>
          <w:lang w:val="en-GB"/>
        </w:rPr>
      </w:pPr>
      <w:r w:rsidRPr="002449A8">
        <w:rPr>
          <w:lang w:val="en-GB"/>
        </w:rPr>
        <w:t>Product perspective</w:t>
      </w:r>
    </w:p>
    <w:p w14:paraId="084A025E" w14:textId="204EDB2D" w:rsidR="00A92957" w:rsidRDefault="00A92957" w:rsidP="00320724">
      <w:pPr>
        <w:rPr>
          <w:ins w:id="2" w:author="Giulio Antonio Abbo" w:date="2019-10-21T21:11:00Z"/>
          <w:lang w:val="en-GB"/>
        </w:rPr>
      </w:pPr>
      <w:ins w:id="3" w:author="Giulio Antonio Abbo" w:date="2019-10-21T21:11:00Z">
        <w:r>
          <w:rPr>
            <w:lang w:val="en-GB"/>
          </w:rPr>
          <w:t>The system is divided into three products: a</w:t>
        </w:r>
      </w:ins>
      <w:ins w:id="4" w:author="Giulio Antonio Abbo" w:date="2019-10-21T21:12:00Z">
        <w:r>
          <w:rPr>
            <w:lang w:val="en-GB"/>
          </w:rPr>
          <w:t>n</w:t>
        </w:r>
      </w:ins>
      <w:ins w:id="5" w:author="Giulio Antonio Abbo" w:date="2019-10-21T21:11:00Z">
        <w:r>
          <w:rPr>
            <w:lang w:val="en-GB"/>
          </w:rPr>
          <w:t xml:space="preserve"> app for the user, a software for the municipality and a software for the system’s backend.</w:t>
        </w:r>
      </w:ins>
    </w:p>
    <w:p w14:paraId="07D93D3B" w14:textId="24D7DD1A" w:rsidR="00320724" w:rsidRPr="002449A8" w:rsidRDefault="00365CC8" w:rsidP="00320724">
      <w:pPr>
        <w:rPr>
          <w:lang w:val="en-GB"/>
        </w:rPr>
      </w:pPr>
      <w:r w:rsidRPr="002449A8">
        <w:rPr>
          <w:lang w:val="en-GB"/>
        </w:rPr>
        <w:t>T</w:t>
      </w:r>
      <w:r w:rsidR="00320724" w:rsidRPr="002449A8">
        <w:rPr>
          <w:lang w:val="en-GB"/>
        </w:rPr>
        <w:t xml:space="preserve">he notify violations is a shared </w:t>
      </w:r>
      <w:r w:rsidR="00D7514E" w:rsidRPr="002449A8">
        <w:rPr>
          <w:lang w:val="en-GB"/>
        </w:rPr>
        <w:t>phenomenon</w:t>
      </w:r>
      <w:r w:rsidR="00320724" w:rsidRPr="002449A8">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2449A8" w:rsidRDefault="00320724" w:rsidP="00320724">
      <w:pPr>
        <w:rPr>
          <w:lang w:val="en-GB"/>
        </w:rPr>
      </w:pPr>
      <w:r w:rsidRPr="002449A8">
        <w:rPr>
          <w:lang w:val="en-GB"/>
        </w:rPr>
        <w:t>The SafeStreet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14:paraId="055933A0" w14:textId="7DECB97A" w:rsidR="00242A9D" w:rsidRPr="002449A8" w:rsidRDefault="00320724" w:rsidP="00365CC8">
      <w:pPr>
        <w:rPr>
          <w:lang w:val="en-GB"/>
        </w:rPr>
      </w:pPr>
      <w:r w:rsidRPr="002449A8">
        <w:rPr>
          <w:lang w:val="en-GB"/>
        </w:rPr>
        <w:lastRenderedPageBreak/>
        <w:t>Another Shared Phenomena is triggered by the Data Analysis that by looking at the violation frequency can suggest the road that need some intervention.</w:t>
      </w:r>
    </w:p>
    <w:p w14:paraId="583BF8DA" w14:textId="52E53352" w:rsidR="00242A9D" w:rsidRPr="002449A8" w:rsidRDefault="00242A9D" w:rsidP="00365CC8">
      <w:pPr>
        <w:rPr>
          <w:lang w:val="en-GB"/>
        </w:rPr>
      </w:pPr>
      <w:r w:rsidRPr="002449A8">
        <w:rPr>
          <w:lang w:val="en-GB"/>
        </w:rPr>
        <w:t>The next picture contains the class diagram representing the conceptual model of the application domain.</w:t>
      </w:r>
    </w:p>
    <w:p w14:paraId="7A2FBF19" w14:textId="77777777" w:rsidR="00561F2F" w:rsidRDefault="00242A9D" w:rsidP="00365CC8">
      <w:pPr>
        <w:rPr>
          <w:lang w:val="en-GB"/>
        </w:rPr>
      </w:pPr>
      <w:r w:rsidRPr="002449A8">
        <w:rPr>
          <w:noProof/>
          <w:lang w:val="en-GB"/>
        </w:rPr>
        <w:drawing>
          <wp:inline distT="0" distB="0" distL="0" distR="0" wp14:anchorId="41501827" wp14:editId="39228EFE">
            <wp:extent cx="6120130" cy="431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irements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120130" cy="4316095"/>
                    </a:xfrm>
                    <a:prstGeom prst="rect">
                      <a:avLst/>
                    </a:prstGeom>
                  </pic:spPr>
                </pic:pic>
              </a:graphicData>
            </a:graphic>
          </wp:inline>
        </w:drawing>
      </w:r>
    </w:p>
    <w:p w14:paraId="196C65DC" w14:textId="6E8C5607" w:rsidR="00561F2F" w:rsidRPr="002449A8" w:rsidRDefault="00A92957" w:rsidP="00365CC8">
      <w:pPr>
        <w:rPr>
          <w:lang w:val="en-GB"/>
        </w:rPr>
      </w:pPr>
      <w:r>
        <w:rPr>
          <w:noProof/>
          <w:lang w:val="en-GB"/>
        </w:rPr>
        <w:drawing>
          <wp:inline distT="0" distB="0" distL="0" distR="0" wp14:anchorId="40A908FD" wp14:editId="3E3A2BC4">
            <wp:extent cx="4470400" cy="3753782"/>
            <wp:effectExtent l="0" t="0" r="6350" b="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ates com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2728" cy="3789325"/>
                    </a:xfrm>
                    <a:prstGeom prst="rect">
                      <a:avLst/>
                    </a:prstGeom>
                  </pic:spPr>
                </pic:pic>
              </a:graphicData>
            </a:graphic>
          </wp:inline>
        </w:drawing>
      </w:r>
      <w:bookmarkStart w:id="6" w:name="_GoBack"/>
      <w:bookmarkEnd w:id="6"/>
    </w:p>
    <w:p w14:paraId="4FB394EB" w14:textId="6CF5B3D8" w:rsidR="00BA3A1A" w:rsidRPr="002449A8" w:rsidRDefault="00BA3A1A" w:rsidP="00365CC8">
      <w:pPr>
        <w:pStyle w:val="Titolo2"/>
        <w:rPr>
          <w:lang w:val="en-GB"/>
        </w:rPr>
      </w:pPr>
      <w:r w:rsidRPr="002449A8">
        <w:rPr>
          <w:lang w:val="en-GB"/>
        </w:rPr>
        <w:lastRenderedPageBreak/>
        <w:t>Product functions</w:t>
      </w:r>
    </w:p>
    <w:p w14:paraId="3764D908" w14:textId="79D3B7F7" w:rsidR="00365CC8" w:rsidRPr="002449A8" w:rsidRDefault="00365CC8" w:rsidP="00365CC8">
      <w:pPr>
        <w:rPr>
          <w:lang w:val="en-GB"/>
        </w:rPr>
      </w:pPr>
      <w:r w:rsidRPr="002449A8">
        <w:rPr>
          <w:lang w:val="en-GB"/>
        </w:rPr>
        <w:t>The requirements of the SafeStreet system are:</w:t>
      </w:r>
    </w:p>
    <w:p w14:paraId="0C4AA974" w14:textId="5749E78E"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 The notifications about the violations are correctly stored.</w:t>
      </w:r>
    </w:p>
    <w:p w14:paraId="27536F61" w14:textId="4D314BD6"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R2: User must be registered to notify a violation.</w:t>
      </w:r>
    </w:p>
    <w:p w14:paraId="46E4A478" w14:textId="7F3A9D14"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R3: The user can view only the most unsafe areas, the streets with the highest number of violations and the effectiveness of the system.</w:t>
      </w:r>
    </w:p>
    <w:p w14:paraId="4C866D54" w14:textId="3673D6D2"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R4: The system accepts the violations only of its competence area</w:t>
      </w:r>
      <w:proofErr w:type="gramStart"/>
      <w:r w:rsidRPr="002449A8">
        <w:rPr>
          <w:rFonts w:ascii="Calibri" w:hAnsi="Calibri" w:cs="Calibri"/>
          <w:lang w:val="en-GB"/>
        </w:rPr>
        <w:t>. ???</w:t>
      </w:r>
      <w:proofErr w:type="gramEnd"/>
    </w:p>
    <w:p w14:paraId="5C1D1245" w14:textId="76E9E658"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R5: Violations registered by the Municipality can be retrieved by the system.</w:t>
      </w:r>
    </w:p>
    <w:p w14:paraId="6252CA57"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R6: The system must avoid the manipulation of the violations.</w:t>
      </w:r>
    </w:p>
    <w:p w14:paraId="1D294D50"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R7: The System allows the Municipality to query the violations.</w:t>
      </w:r>
    </w:p>
    <w:p w14:paraId="5487CA81"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R8: Only the Municipality can access the violations.</w:t>
      </w:r>
    </w:p>
    <w:p w14:paraId="7870ABE6"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R9: The User can only access aggregated data</w:t>
      </w:r>
      <w:proofErr w:type="gramStart"/>
      <w:r w:rsidRPr="002449A8">
        <w:rPr>
          <w:rFonts w:ascii="Calibri" w:hAnsi="Calibri" w:cs="Calibri"/>
          <w:lang w:val="en-GB"/>
        </w:rPr>
        <w:t>. ???</w:t>
      </w:r>
      <w:proofErr w:type="gramEnd"/>
    </w:p>
    <w:p w14:paraId="157F8C1F"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R10: The system accepts notification from the user also if the municipality is not registered.</w:t>
      </w:r>
    </w:p>
    <w:p w14:paraId="592F3496"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R15: The system must calculate the most unsafe areas.</w:t>
      </w:r>
    </w:p>
    <w:p w14:paraId="03014898"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R16: The system must calculate the streets with the highest number of violations.</w:t>
      </w:r>
    </w:p>
    <w:p w14:paraId="634AAA7C"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R17: The system must calculate the effectiveness of the service.</w:t>
      </w:r>
    </w:p>
    <w:p w14:paraId="427B4AE3"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R18: The system must calculate the vehicles that commit the most violations.</w:t>
      </w:r>
    </w:p>
    <w:p w14:paraId="0EF4D044"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R19: The municipality can view all the statistics calculated by the system and all the violations.</w:t>
      </w:r>
    </w:p>
    <w:p w14:paraId="51A943DC" w14:textId="7F8C8BE4" w:rsidR="00937D3E" w:rsidRPr="002449A8" w:rsidRDefault="00937D3E" w:rsidP="00937D3E">
      <w:pPr>
        <w:ind w:left="720"/>
        <w:rPr>
          <w:rFonts w:ascii="Calibri" w:hAnsi="Calibri" w:cs="Calibri"/>
          <w:lang w:val="en-GB"/>
        </w:rPr>
      </w:pPr>
      <w:r w:rsidRPr="002449A8">
        <w:rPr>
          <w:rFonts w:ascii="Calibri" w:hAnsi="Calibri" w:cs="Calibri"/>
          <w:lang w:val="en-GB"/>
        </w:rPr>
        <w:t>- R20: Every month the system notifies the municipality with the most unsafe streets and the vehicles that have committed the most violations.</w:t>
      </w:r>
    </w:p>
    <w:p w14:paraId="3820C7EA" w14:textId="77777777" w:rsidR="00BA3A1A" w:rsidRPr="002449A8" w:rsidRDefault="00BA3A1A" w:rsidP="00BA3A1A">
      <w:pPr>
        <w:pStyle w:val="Titolo2"/>
        <w:rPr>
          <w:lang w:val="en-GB"/>
        </w:rPr>
      </w:pPr>
      <w:r w:rsidRPr="002449A8">
        <w:rPr>
          <w:lang w:val="en-GB"/>
        </w:rPr>
        <w:t>User characteristics</w:t>
      </w:r>
    </w:p>
    <w:p w14:paraId="5CA23313" w14:textId="77777777" w:rsidR="00BA3A1A" w:rsidRPr="002449A8" w:rsidRDefault="00BA3A1A" w:rsidP="00BA3A1A">
      <w:pPr>
        <w:rPr>
          <w:lang w:val="en-GB"/>
        </w:rPr>
      </w:pPr>
      <w:r w:rsidRPr="002449A8">
        <w:rPr>
          <w:lang w:val="en-GB"/>
        </w:rPr>
        <w:t>Anything that is relevant to clarify their needs</w:t>
      </w:r>
      <w:r w:rsidR="000844AF" w:rsidRPr="002449A8">
        <w:rPr>
          <w:lang w:val="en-GB"/>
        </w:rPr>
        <w:t>.</w:t>
      </w:r>
    </w:p>
    <w:p w14:paraId="558E3C4A" w14:textId="77777777" w:rsidR="00BA3A1A" w:rsidRPr="002449A8" w:rsidRDefault="00BA3A1A" w:rsidP="00BA3A1A">
      <w:pPr>
        <w:pStyle w:val="Titolo2"/>
        <w:rPr>
          <w:lang w:val="en-GB"/>
        </w:rPr>
      </w:pPr>
      <w:r w:rsidRPr="002449A8">
        <w:rPr>
          <w:lang w:val="en-GB"/>
        </w:rPr>
        <w:t>Assumptions, dependencies and constraints</w:t>
      </w:r>
    </w:p>
    <w:p w14:paraId="4CABBB4C" w14:textId="77777777" w:rsidR="00365CC8" w:rsidRPr="002449A8" w:rsidRDefault="00365CC8" w:rsidP="00365CC8">
      <w:pPr>
        <w:rPr>
          <w:lang w:val="en-GB"/>
        </w:rPr>
      </w:pPr>
      <w:r w:rsidRPr="002449A8">
        <w:rPr>
          <w:lang w:val="en-GB"/>
        </w:rPr>
        <w:t>The domain assumptions of the SafeStreet system are:</w:t>
      </w:r>
    </w:p>
    <w:p w14:paraId="733D3955" w14:textId="2E32D7FD" w:rsidR="00365CC8" w:rsidRPr="002449A8" w:rsidRDefault="00365CC8" w:rsidP="00365CC8">
      <w:pPr>
        <w:pStyle w:val="Paragrafoelenco"/>
        <w:rPr>
          <w:lang w:val="en-GB"/>
        </w:rPr>
      </w:pPr>
      <w:r w:rsidRPr="002449A8">
        <w:rPr>
          <w:lang w:val="en-GB"/>
        </w:rPr>
        <w:t>- D1: Trust the notification made by the user</w:t>
      </w:r>
      <w:r w:rsidR="008D061A" w:rsidRPr="002449A8">
        <w:rPr>
          <w:lang w:val="en-GB"/>
        </w:rPr>
        <w:t>.</w:t>
      </w:r>
      <w:r w:rsidRPr="002449A8">
        <w:rPr>
          <w:lang w:val="en-GB"/>
        </w:rPr>
        <w:t xml:space="preserve"> (?)</w:t>
      </w:r>
    </w:p>
    <w:p w14:paraId="4A134F5A" w14:textId="1B7F9933" w:rsidR="008D061A" w:rsidRPr="002449A8" w:rsidRDefault="008D061A" w:rsidP="00365CC8">
      <w:pPr>
        <w:pStyle w:val="Paragrafoelenco"/>
        <w:rPr>
          <w:lang w:val="en-GB"/>
        </w:rPr>
      </w:pPr>
      <w:r w:rsidRPr="002449A8">
        <w:rPr>
          <w:lang w:val="en-GB"/>
        </w:rPr>
        <w:t>- D2: The plates are correctly recognized.</w:t>
      </w:r>
    </w:p>
    <w:p w14:paraId="6D273DDE" w14:textId="63B192AB" w:rsidR="008D061A" w:rsidRPr="002449A8" w:rsidRDefault="008D061A" w:rsidP="00365CC8">
      <w:pPr>
        <w:pStyle w:val="Paragrafoelenco"/>
        <w:rPr>
          <w:lang w:val="en-GB"/>
        </w:rPr>
      </w:pPr>
      <w:r w:rsidRPr="002449A8">
        <w:rPr>
          <w:lang w:val="en-GB"/>
        </w:rPr>
        <w:t>- D3: The positions are correctly retrieved.</w:t>
      </w:r>
    </w:p>
    <w:p w14:paraId="264D14FC" w14:textId="379A088E" w:rsidR="00673BF9" w:rsidRPr="002449A8" w:rsidRDefault="008D061A" w:rsidP="00937D3E">
      <w:pPr>
        <w:pStyle w:val="Paragrafoelenco"/>
        <w:rPr>
          <w:lang w:val="en-GB"/>
        </w:rPr>
      </w:pPr>
      <w:r w:rsidRPr="002449A8">
        <w:rPr>
          <w:lang w:val="en-GB"/>
        </w:rPr>
        <w:t>- D4: The Identity card is correctly verified.</w:t>
      </w:r>
      <w:r w:rsidR="00CA1B21" w:rsidRPr="002449A8">
        <w:rPr>
          <w:lang w:val="en-GB"/>
        </w:rPr>
        <w:t xml:space="preserve"> (?)</w:t>
      </w:r>
    </w:p>
    <w:p w14:paraId="48924645" w14:textId="1EF56FE8" w:rsidR="00673BF9" w:rsidRPr="002449A8" w:rsidRDefault="00673BF9" w:rsidP="00673BF9">
      <w:pPr>
        <w:pStyle w:val="Paragrafoelenco"/>
        <w:rPr>
          <w:lang w:val="en-GB"/>
        </w:rPr>
      </w:pPr>
      <w:r w:rsidRPr="002449A8">
        <w:rPr>
          <w:lang w:val="en-GB"/>
        </w:rPr>
        <w:t>- D7: The chain of custody of the violation is never broken if and only if the information about the violation is never altered</w:t>
      </w:r>
      <w:r w:rsidR="00F43BFC" w:rsidRPr="002449A8">
        <w:rPr>
          <w:lang w:val="en-GB"/>
        </w:rPr>
        <w:t>.</w:t>
      </w:r>
    </w:p>
    <w:p w14:paraId="7A8F6908" w14:textId="2B4702AF" w:rsidR="00BD49CD" w:rsidRPr="002449A8" w:rsidRDefault="00F43BFC" w:rsidP="00937D3E">
      <w:pPr>
        <w:pStyle w:val="Paragrafoelenco"/>
        <w:rPr>
          <w:lang w:val="en-GB"/>
        </w:rPr>
      </w:pPr>
      <w:r w:rsidRPr="002449A8">
        <w:rPr>
          <w:lang w:val="en-GB"/>
        </w:rPr>
        <w:t xml:space="preserve">- D9: </w:t>
      </w:r>
      <w:r w:rsidR="003C1B4E" w:rsidRPr="002449A8">
        <w:rPr>
          <w:lang w:val="en-GB"/>
        </w:rPr>
        <w:t xml:space="preserve">The Municipality possesses only real violations. </w:t>
      </w:r>
    </w:p>
    <w:p w14:paraId="0ECD7335"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7AC97F82" w14:textId="77777777" w:rsidR="00BA3A1A" w:rsidRPr="002449A8" w:rsidRDefault="00BA3A1A" w:rsidP="00B13A87">
      <w:pPr>
        <w:pStyle w:val="Titolo1"/>
        <w:rPr>
          <w:lang w:val="en-GB"/>
        </w:rPr>
      </w:pPr>
      <w:r w:rsidRPr="002449A8">
        <w:rPr>
          <w:lang w:val="en-GB"/>
        </w:rPr>
        <w:lastRenderedPageBreak/>
        <w:t xml:space="preserve">Specific </w:t>
      </w:r>
      <w:r w:rsidR="00B13A87" w:rsidRPr="002449A8">
        <w:rPr>
          <w:lang w:val="en-GB"/>
        </w:rPr>
        <w:t>r</w:t>
      </w:r>
      <w:r w:rsidRPr="002449A8">
        <w:rPr>
          <w:lang w:val="en-GB"/>
        </w:rPr>
        <w:t>equirements</w:t>
      </w:r>
    </w:p>
    <w:p w14:paraId="1F2D9477" w14:textId="77777777" w:rsidR="00BA3A1A" w:rsidRPr="002449A8" w:rsidRDefault="00BA3A1A" w:rsidP="00B13A87">
      <w:pPr>
        <w:pStyle w:val="Titolo2"/>
        <w:rPr>
          <w:lang w:val="en-GB"/>
        </w:rPr>
      </w:pPr>
      <w:r w:rsidRPr="002449A8">
        <w:rPr>
          <w:lang w:val="en-GB"/>
        </w:rPr>
        <w:t>External interface requirements</w:t>
      </w:r>
    </w:p>
    <w:p w14:paraId="32A564FC" w14:textId="77777777" w:rsidR="00BA3A1A" w:rsidRPr="002449A8" w:rsidRDefault="00BA3A1A" w:rsidP="00B13A87">
      <w:pPr>
        <w:pStyle w:val="Titolo3"/>
        <w:rPr>
          <w:lang w:val="en-GB"/>
        </w:rPr>
      </w:pPr>
      <w:r w:rsidRPr="002449A8">
        <w:rPr>
          <w:lang w:val="en-GB"/>
        </w:rPr>
        <w:t>User interfaces</w:t>
      </w:r>
    </w:p>
    <w:p w14:paraId="0E1FE387" w14:textId="77777777" w:rsidR="00B13A87" w:rsidRPr="002449A8" w:rsidRDefault="00B13A87" w:rsidP="00B13A87">
      <w:pPr>
        <w:rPr>
          <w:lang w:val="en-GB"/>
        </w:rPr>
      </w:pPr>
      <w:r w:rsidRPr="002449A8">
        <w:rPr>
          <w:lang w:val="en-GB"/>
        </w:rPr>
        <w:t>Text</w:t>
      </w:r>
    </w:p>
    <w:p w14:paraId="78686C8F" w14:textId="77777777" w:rsidR="00BA3A1A" w:rsidRPr="002449A8" w:rsidRDefault="00BA3A1A" w:rsidP="00B13A87">
      <w:pPr>
        <w:pStyle w:val="Titolo3"/>
        <w:rPr>
          <w:lang w:val="en-GB"/>
        </w:rPr>
      </w:pPr>
      <w:r w:rsidRPr="002449A8">
        <w:rPr>
          <w:lang w:val="en-GB"/>
        </w:rPr>
        <w:t>Hardware interfaces</w:t>
      </w:r>
    </w:p>
    <w:p w14:paraId="5919A4D5" w14:textId="01A23D4E" w:rsidR="00B13A87" w:rsidRPr="002449A8" w:rsidRDefault="00FC4550" w:rsidP="00B13A87">
      <w:pPr>
        <w:rPr>
          <w:lang w:val="en-GB"/>
        </w:rPr>
      </w:pPr>
      <w:r w:rsidRPr="002449A8">
        <w:rPr>
          <w:lang w:val="en-GB"/>
        </w:rPr>
        <w:t>It requires the camera of the smartphone</w:t>
      </w:r>
    </w:p>
    <w:p w14:paraId="47D55506" w14:textId="77777777" w:rsidR="00BA3A1A" w:rsidRPr="002449A8" w:rsidRDefault="00BA3A1A" w:rsidP="00B13A87">
      <w:pPr>
        <w:pStyle w:val="Titolo3"/>
        <w:rPr>
          <w:lang w:val="en-GB"/>
        </w:rPr>
      </w:pPr>
      <w:r w:rsidRPr="002449A8">
        <w:rPr>
          <w:lang w:val="en-GB"/>
        </w:rPr>
        <w:t>Software interfaces</w:t>
      </w:r>
    </w:p>
    <w:p w14:paraId="70F1E248" w14:textId="038D6EF4" w:rsidR="00FC4550" w:rsidRPr="002449A8" w:rsidRDefault="00FC4550" w:rsidP="00B13A87">
      <w:pPr>
        <w:rPr>
          <w:lang w:val="en-GB"/>
        </w:rPr>
      </w:pPr>
      <w:r w:rsidRPr="002449A8">
        <w:rPr>
          <w:lang w:val="en-GB"/>
        </w:rPr>
        <w:t>Google Maps</w:t>
      </w:r>
      <w:r w:rsidRPr="002449A8">
        <w:rPr>
          <w:lang w:val="en-GB"/>
        </w:rPr>
        <w:br/>
        <w:t>Traffic Plate recognition</w:t>
      </w:r>
      <w:r w:rsidRPr="002449A8">
        <w:rPr>
          <w:lang w:val="en-GB"/>
        </w:rPr>
        <w:br/>
        <w:t>(Identity card recognition?)</w:t>
      </w:r>
    </w:p>
    <w:p w14:paraId="4896C7F7" w14:textId="77777777" w:rsidR="00BA3A1A" w:rsidRPr="002449A8" w:rsidRDefault="00BA3A1A" w:rsidP="00B13A87">
      <w:pPr>
        <w:pStyle w:val="Titolo3"/>
        <w:rPr>
          <w:lang w:val="en-GB"/>
        </w:rPr>
      </w:pPr>
      <w:r w:rsidRPr="002449A8">
        <w:rPr>
          <w:lang w:val="en-GB"/>
        </w:rPr>
        <w:t>Communication interfaces</w:t>
      </w:r>
    </w:p>
    <w:p w14:paraId="5B822E56" w14:textId="77777777" w:rsidR="00B13A87" w:rsidRPr="002449A8" w:rsidRDefault="00B13A87" w:rsidP="00B13A87">
      <w:pPr>
        <w:rPr>
          <w:lang w:val="en-GB"/>
        </w:rPr>
      </w:pPr>
      <w:r w:rsidRPr="002449A8">
        <w:rPr>
          <w:lang w:val="en-GB"/>
        </w:rPr>
        <w:t>Text</w:t>
      </w:r>
    </w:p>
    <w:p w14:paraId="2C3890C1" w14:textId="77777777" w:rsidR="00BA3A1A" w:rsidRPr="002449A8" w:rsidRDefault="00BA3A1A" w:rsidP="00B13A87">
      <w:pPr>
        <w:pStyle w:val="Titolo2"/>
        <w:rPr>
          <w:lang w:val="en-GB"/>
        </w:rPr>
      </w:pPr>
      <w:r w:rsidRPr="002449A8">
        <w:rPr>
          <w:lang w:val="en-GB"/>
        </w:rPr>
        <w:t xml:space="preserve">Functional </w:t>
      </w:r>
      <w:r w:rsidR="006F01B8" w:rsidRPr="002449A8">
        <w:rPr>
          <w:lang w:val="en-GB"/>
        </w:rPr>
        <w:t>r</w:t>
      </w:r>
      <w:r w:rsidRPr="002449A8">
        <w:rPr>
          <w:lang w:val="en-GB"/>
        </w:rPr>
        <w:t>equirements</w:t>
      </w:r>
    </w:p>
    <w:p w14:paraId="74F1084D" w14:textId="670CD89C" w:rsidR="00D236CE" w:rsidRPr="002449A8" w:rsidRDefault="00D236CE" w:rsidP="00BA3A1A">
      <w:pPr>
        <w:rPr>
          <w:b/>
          <w:bCs/>
          <w:noProof/>
          <w:sz w:val="28"/>
          <w:szCs w:val="28"/>
          <w:lang w:val="en-GB"/>
        </w:rPr>
      </w:pPr>
      <w:r w:rsidRPr="002449A8">
        <w:rPr>
          <w:b/>
          <w:bCs/>
          <w:sz w:val="28"/>
          <w:szCs w:val="28"/>
          <w:highlight w:val="yellow"/>
          <w:lang w:val="en-GB"/>
        </w:rPr>
        <w:t>Use Case</w:t>
      </w:r>
    </w:p>
    <w:p w14:paraId="72DED713" w14:textId="5AFE207F" w:rsidR="00AA26F0" w:rsidRPr="002449A8" w:rsidRDefault="00AA26F0" w:rsidP="00BA3A1A">
      <w:pPr>
        <w:rPr>
          <w:b/>
          <w:bCs/>
          <w:sz w:val="28"/>
          <w:szCs w:val="28"/>
          <w:lang w:val="en-GB"/>
        </w:rPr>
      </w:pPr>
      <w:r w:rsidRPr="002449A8">
        <w:rPr>
          <w:b/>
          <w:bCs/>
          <w:noProof/>
          <w:sz w:val="28"/>
          <w:szCs w:val="28"/>
          <w:lang w:val="en-GB"/>
        </w:rPr>
        <w:drawing>
          <wp:inline distT="0" distB="0" distL="0" distR="0" wp14:anchorId="62319707" wp14:editId="66821E75">
            <wp:extent cx="6120130" cy="4326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 v0.3.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5D72CEEE" w14:textId="50345882" w:rsidR="00D15EEC" w:rsidRPr="002449A8" w:rsidRDefault="00D15EEC" w:rsidP="00BA3A1A">
      <w:pPr>
        <w:rPr>
          <w:b/>
          <w:bCs/>
          <w:sz w:val="28"/>
          <w:szCs w:val="28"/>
          <w:lang w:val="en-GB"/>
        </w:rPr>
      </w:pPr>
      <w:r w:rsidRPr="002449A8">
        <w:rPr>
          <w:b/>
          <w:bCs/>
          <w:sz w:val="28"/>
          <w:szCs w:val="28"/>
          <w:lang w:val="en-GB"/>
        </w:rPr>
        <w:t>introduction</w:t>
      </w:r>
    </w:p>
    <w:p w14:paraId="6ACFF91B" w14:textId="0FE84A30" w:rsidR="005842B3" w:rsidRPr="002449A8" w:rsidRDefault="005842B3" w:rsidP="00BA3A1A">
      <w:pPr>
        <w:rPr>
          <w:b/>
          <w:bCs/>
          <w:sz w:val="28"/>
          <w:szCs w:val="28"/>
          <w:lang w:val="en-GB"/>
        </w:rPr>
      </w:pPr>
      <w:r w:rsidRPr="002449A8">
        <w:rPr>
          <w:b/>
          <w:bCs/>
          <w:sz w:val="28"/>
          <w:szCs w:val="28"/>
          <w:lang w:val="en-GB"/>
        </w:rPr>
        <w:t>User Registration</w:t>
      </w:r>
    </w:p>
    <w:p w14:paraId="10E93067" w14:textId="0C2C2C6F" w:rsidR="005842B3" w:rsidRPr="002449A8" w:rsidRDefault="005842B3" w:rsidP="005842B3">
      <w:pPr>
        <w:spacing w:line="240" w:lineRule="auto"/>
        <w:rPr>
          <w:lang w:val="en-GB"/>
        </w:rPr>
      </w:pPr>
      <w:r w:rsidRPr="002449A8">
        <w:rPr>
          <w:b/>
          <w:bCs/>
          <w:lang w:val="en-GB"/>
        </w:rPr>
        <w:lastRenderedPageBreak/>
        <w:t>Actors</w:t>
      </w:r>
      <w:r w:rsidRPr="002449A8">
        <w:rPr>
          <w:lang w:val="en-GB"/>
        </w:rPr>
        <w:t>: User</w:t>
      </w:r>
      <w:r w:rsidR="0028664E" w:rsidRPr="002449A8">
        <w:rPr>
          <w:lang w:val="en-GB"/>
        </w:rPr>
        <w:t>,</w:t>
      </w:r>
      <w:r w:rsidR="0021639B" w:rsidRPr="002449A8">
        <w:rPr>
          <w:lang w:val="en-GB"/>
        </w:rPr>
        <w:t xml:space="preserve"> ID</w:t>
      </w:r>
      <w:r w:rsidR="0028664E" w:rsidRPr="002449A8">
        <w:rPr>
          <w:lang w:val="en-GB"/>
        </w:rPr>
        <w:t xml:space="preserve"> Document </w:t>
      </w:r>
      <w:proofErr w:type="spellStart"/>
      <w:r w:rsidR="0028664E" w:rsidRPr="002449A8">
        <w:rPr>
          <w:lang w:val="en-GB"/>
        </w:rPr>
        <w:t>Verificator</w:t>
      </w:r>
      <w:proofErr w:type="spellEnd"/>
      <w:r w:rsidR="0028664E" w:rsidRPr="002449A8">
        <w:rPr>
          <w:lang w:val="en-GB"/>
        </w:rPr>
        <w:t>.</w:t>
      </w:r>
      <w:r w:rsidRPr="002449A8">
        <w:rPr>
          <w:lang w:val="en-GB"/>
        </w:rPr>
        <w:br/>
      </w:r>
      <w:r w:rsidRPr="002449A8">
        <w:rPr>
          <w:b/>
          <w:bCs/>
          <w:lang w:val="en-GB"/>
        </w:rPr>
        <w:t>Entry conditions</w:t>
      </w:r>
      <w:r w:rsidRPr="002449A8">
        <w:rPr>
          <w:lang w:val="en-GB"/>
        </w:rPr>
        <w:t>: The User wants to registrate himself inside the service</w:t>
      </w:r>
      <w:r w:rsidR="0028664E" w:rsidRPr="002449A8">
        <w:rPr>
          <w:lang w:val="en-GB"/>
        </w:rPr>
        <w:t>.</w:t>
      </w:r>
      <w:r w:rsidRPr="002449A8">
        <w:rPr>
          <w:lang w:val="en-GB"/>
        </w:rPr>
        <w:br/>
      </w:r>
      <w:r w:rsidRPr="002449A8">
        <w:rPr>
          <w:b/>
          <w:bCs/>
          <w:lang w:val="en-GB"/>
        </w:rPr>
        <w:t>Flow of events</w:t>
      </w:r>
      <w:r w:rsidRPr="002449A8">
        <w:rPr>
          <w:lang w:val="en-GB"/>
        </w:rPr>
        <w:t>:</w:t>
      </w:r>
    </w:p>
    <w:p w14:paraId="5F4B0043" w14:textId="41A82527" w:rsidR="005842B3" w:rsidRPr="002449A8" w:rsidRDefault="005842B3" w:rsidP="005842B3">
      <w:pPr>
        <w:pStyle w:val="Paragrafoelenco"/>
        <w:numPr>
          <w:ilvl w:val="0"/>
          <w:numId w:val="11"/>
        </w:numPr>
        <w:spacing w:line="240" w:lineRule="auto"/>
        <w:rPr>
          <w:lang w:val="en-GB"/>
        </w:rPr>
      </w:pPr>
      <w:r w:rsidRPr="002449A8">
        <w:rPr>
          <w:lang w:val="en-GB"/>
        </w:rPr>
        <w:t>The Users sends the request of Registration</w:t>
      </w:r>
    </w:p>
    <w:p w14:paraId="6AA615E4" w14:textId="4F31A635" w:rsidR="005842B3" w:rsidRPr="002449A8" w:rsidRDefault="005842B3" w:rsidP="005842B3">
      <w:pPr>
        <w:pStyle w:val="Paragrafoelenco"/>
        <w:numPr>
          <w:ilvl w:val="0"/>
          <w:numId w:val="11"/>
        </w:numPr>
        <w:spacing w:line="240" w:lineRule="auto"/>
        <w:rPr>
          <w:lang w:val="en-GB"/>
        </w:rPr>
      </w:pPr>
      <w:r w:rsidRPr="002449A8">
        <w:rPr>
          <w:lang w:val="en-GB"/>
        </w:rPr>
        <w:t>The Users start</w:t>
      </w:r>
      <w:r w:rsidR="00D15EEC" w:rsidRPr="002449A8">
        <w:rPr>
          <w:lang w:val="en-GB"/>
        </w:rPr>
        <w:t>s</w:t>
      </w:r>
      <w:r w:rsidRPr="002449A8">
        <w:rPr>
          <w:lang w:val="en-GB"/>
        </w:rPr>
        <w:t xml:space="preserve"> to fil</w:t>
      </w:r>
      <w:r w:rsidR="00A03BFD" w:rsidRPr="002449A8">
        <w:rPr>
          <w:lang w:val="en-GB"/>
        </w:rPr>
        <w:t>l</w:t>
      </w:r>
      <w:r w:rsidRPr="002449A8">
        <w:rPr>
          <w:lang w:val="en-GB"/>
        </w:rPr>
        <w:t xml:space="preserve"> the registration forms</w:t>
      </w:r>
    </w:p>
    <w:p w14:paraId="6816721E" w14:textId="1CF2348E" w:rsidR="005842B3" w:rsidRPr="002449A8" w:rsidRDefault="00A03BFD" w:rsidP="005842B3">
      <w:pPr>
        <w:pStyle w:val="Paragrafoelenco"/>
        <w:numPr>
          <w:ilvl w:val="1"/>
          <w:numId w:val="11"/>
        </w:numPr>
        <w:spacing w:line="240" w:lineRule="auto"/>
        <w:rPr>
          <w:lang w:val="en-GB"/>
        </w:rPr>
      </w:pPr>
      <w:r w:rsidRPr="002449A8">
        <w:rPr>
          <w:lang w:val="en-GB"/>
        </w:rPr>
        <w:t>A picture of the User is registered</w:t>
      </w:r>
    </w:p>
    <w:p w14:paraId="12D6E2F6" w14:textId="3EC21559" w:rsidR="00A03BFD" w:rsidRPr="002449A8" w:rsidRDefault="00A03BFD" w:rsidP="005842B3">
      <w:pPr>
        <w:pStyle w:val="Paragrafoelenco"/>
        <w:numPr>
          <w:ilvl w:val="1"/>
          <w:numId w:val="11"/>
        </w:numPr>
        <w:spacing w:line="240" w:lineRule="auto"/>
        <w:rPr>
          <w:lang w:val="en-GB"/>
        </w:rPr>
      </w:pPr>
      <w:r w:rsidRPr="002449A8">
        <w:rPr>
          <w:lang w:val="en-GB"/>
        </w:rPr>
        <w:t>The User insert</w:t>
      </w:r>
      <w:r w:rsidR="00D15EEC" w:rsidRPr="002449A8">
        <w:rPr>
          <w:lang w:val="en-GB"/>
        </w:rPr>
        <w:t>s</w:t>
      </w:r>
      <w:r w:rsidRPr="002449A8">
        <w:rPr>
          <w:lang w:val="en-GB"/>
        </w:rPr>
        <w:t xml:space="preserve"> his generality</w:t>
      </w:r>
    </w:p>
    <w:p w14:paraId="62A1AAE2" w14:textId="36B9C5DC" w:rsidR="00A03BFD" w:rsidRPr="002449A8" w:rsidRDefault="00A03BFD" w:rsidP="005842B3">
      <w:pPr>
        <w:pStyle w:val="Paragrafoelenco"/>
        <w:numPr>
          <w:ilvl w:val="1"/>
          <w:numId w:val="11"/>
        </w:numPr>
        <w:spacing w:line="240" w:lineRule="auto"/>
        <w:rPr>
          <w:lang w:val="en-GB"/>
        </w:rPr>
      </w:pPr>
      <w:r w:rsidRPr="002449A8">
        <w:rPr>
          <w:lang w:val="en-GB"/>
        </w:rPr>
        <w:t>The User provide</w:t>
      </w:r>
      <w:r w:rsidR="00D15EEC" w:rsidRPr="002449A8">
        <w:rPr>
          <w:lang w:val="en-GB"/>
        </w:rPr>
        <w:t>s</w:t>
      </w:r>
      <w:r w:rsidRPr="002449A8">
        <w:rPr>
          <w:lang w:val="en-GB"/>
        </w:rPr>
        <w:t xml:space="preserve"> also his email and the password he will use</w:t>
      </w:r>
    </w:p>
    <w:p w14:paraId="15872F46" w14:textId="75714204" w:rsidR="00A03BFD" w:rsidRPr="002449A8" w:rsidRDefault="00A03BFD" w:rsidP="00A03BFD">
      <w:pPr>
        <w:pStyle w:val="Paragrafoelenco"/>
        <w:numPr>
          <w:ilvl w:val="1"/>
          <w:numId w:val="11"/>
        </w:numPr>
        <w:spacing w:line="240" w:lineRule="auto"/>
        <w:rPr>
          <w:lang w:val="en-GB"/>
        </w:rPr>
      </w:pPr>
      <w:r w:rsidRPr="002449A8">
        <w:rPr>
          <w:lang w:val="en-GB"/>
        </w:rPr>
        <w:t>The document of the user is inserted</w:t>
      </w:r>
    </w:p>
    <w:p w14:paraId="172E6743" w14:textId="0572406C" w:rsidR="00A03BFD" w:rsidRPr="002449A8" w:rsidRDefault="00A03BFD" w:rsidP="00A03BFD">
      <w:pPr>
        <w:pStyle w:val="Paragrafoelenco"/>
        <w:numPr>
          <w:ilvl w:val="0"/>
          <w:numId w:val="11"/>
        </w:numPr>
        <w:spacing w:line="240" w:lineRule="auto"/>
        <w:rPr>
          <w:lang w:val="en-GB"/>
        </w:rPr>
      </w:pPr>
      <w:r w:rsidRPr="002449A8">
        <w:rPr>
          <w:lang w:val="en-GB"/>
        </w:rPr>
        <w:t xml:space="preserve">The user then sends the form compiled and the system </w:t>
      </w:r>
      <w:r w:rsidR="00B009D8" w:rsidRPr="002449A8">
        <w:rPr>
          <w:lang w:val="en-GB"/>
        </w:rPr>
        <w:t xml:space="preserve">will </w:t>
      </w:r>
      <w:r w:rsidRPr="002449A8">
        <w:rPr>
          <w:lang w:val="en-GB"/>
        </w:rPr>
        <w:t>take care of it</w:t>
      </w:r>
    </w:p>
    <w:p w14:paraId="6915AC38" w14:textId="29D5A3D7" w:rsidR="00A03BFD" w:rsidRPr="002449A8" w:rsidRDefault="00A03BFD" w:rsidP="00A03BFD">
      <w:pPr>
        <w:pStyle w:val="Paragrafoelenco"/>
        <w:numPr>
          <w:ilvl w:val="0"/>
          <w:numId w:val="11"/>
        </w:numPr>
        <w:spacing w:line="240" w:lineRule="auto"/>
        <w:rPr>
          <w:lang w:val="en-GB"/>
        </w:rPr>
      </w:pPr>
      <w:r w:rsidRPr="002449A8">
        <w:rPr>
          <w:lang w:val="en-GB"/>
        </w:rPr>
        <w:t>The system validates the user identity and verify if another user already exists with the same generality</w:t>
      </w:r>
    </w:p>
    <w:p w14:paraId="638A9369" w14:textId="47374521" w:rsidR="00A03BFD" w:rsidRPr="002449A8" w:rsidRDefault="00A03BFD" w:rsidP="00A03BFD">
      <w:pPr>
        <w:pStyle w:val="Paragrafoelenco"/>
        <w:numPr>
          <w:ilvl w:val="0"/>
          <w:numId w:val="11"/>
        </w:numPr>
        <w:spacing w:line="240" w:lineRule="auto"/>
        <w:rPr>
          <w:lang w:val="en-GB"/>
        </w:rPr>
      </w:pPr>
      <w:r w:rsidRPr="002449A8">
        <w:rPr>
          <w:lang w:val="en-GB"/>
        </w:rPr>
        <w:t xml:space="preserve">The system contacts a Document </w:t>
      </w:r>
      <w:proofErr w:type="spellStart"/>
      <w:r w:rsidRPr="002449A8">
        <w:rPr>
          <w:lang w:val="en-GB"/>
        </w:rPr>
        <w:t>Verificator</w:t>
      </w:r>
      <w:proofErr w:type="spellEnd"/>
      <w:r w:rsidRPr="002449A8">
        <w:rPr>
          <w:lang w:val="en-GB"/>
        </w:rPr>
        <w:t xml:space="preserve"> in order to find out if the document provided by the User is valid</w:t>
      </w:r>
      <w:r w:rsidR="0028664E" w:rsidRPr="002449A8">
        <w:rPr>
          <w:lang w:val="en-GB"/>
        </w:rPr>
        <w:t>.</w:t>
      </w:r>
    </w:p>
    <w:p w14:paraId="799795DC" w14:textId="3E57A35C" w:rsidR="005842B3" w:rsidRPr="002449A8" w:rsidRDefault="005842B3"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w:t>
      </w:r>
      <w:r w:rsidR="00A03BFD" w:rsidRPr="002449A8">
        <w:rPr>
          <w:rFonts w:ascii="LMRoman10-Bold" w:hAnsi="LMRoman10-Bold" w:cs="LMRoman10-Bold"/>
          <w:b/>
          <w:bCs/>
          <w:sz w:val="20"/>
          <w:szCs w:val="20"/>
          <w:lang w:val="en-GB"/>
        </w:rPr>
        <w:t>conditions:</w:t>
      </w:r>
      <w:r w:rsidRPr="002449A8">
        <w:rPr>
          <w:rFonts w:ascii="LMRoman10-Bold" w:hAnsi="LMRoman10-Bold" w:cs="LMRoman10-Bold"/>
          <w:b/>
          <w:bCs/>
          <w:sz w:val="20"/>
          <w:szCs w:val="20"/>
          <w:lang w:val="en-GB"/>
        </w:rPr>
        <w:t xml:space="preserve"> </w:t>
      </w:r>
      <w:r w:rsidR="00A03BFD" w:rsidRPr="002449A8">
        <w:rPr>
          <w:rFonts w:ascii="LMRoman10-Regular" w:hAnsi="LMRoman10-Regular" w:cs="LMRoman10-Regular"/>
          <w:sz w:val="20"/>
          <w:szCs w:val="20"/>
          <w:lang w:val="en-GB"/>
        </w:rPr>
        <w:t xml:space="preserve">The User has been correctly </w:t>
      </w:r>
      <w:r w:rsidR="0028664E" w:rsidRPr="002449A8">
        <w:rPr>
          <w:rFonts w:ascii="LMRoman10-Regular" w:hAnsi="LMRoman10-Regular" w:cs="LMRoman10-Regular"/>
          <w:sz w:val="20"/>
          <w:szCs w:val="20"/>
          <w:lang w:val="en-GB"/>
        </w:rPr>
        <w:t>registered.</w:t>
      </w:r>
      <w:r w:rsidR="00A03BFD"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 xml:space="preserve">Errors occurs if the Identity Document provided by the user cannot be validated by the Document </w:t>
      </w:r>
      <w:proofErr w:type="spellStart"/>
      <w:r w:rsidR="0028664E" w:rsidRPr="002449A8">
        <w:rPr>
          <w:rFonts w:ascii="LMRoman10-Bold" w:hAnsi="LMRoman10-Bold" w:cs="LMRoman10-Bold"/>
          <w:sz w:val="20"/>
          <w:szCs w:val="20"/>
          <w:lang w:val="en-GB"/>
        </w:rPr>
        <w:t>Verificator</w:t>
      </w:r>
      <w:proofErr w:type="spellEnd"/>
      <w:r w:rsidR="0028664E" w:rsidRPr="002449A8">
        <w:rPr>
          <w:rFonts w:ascii="LMRoman10-Bold" w:hAnsi="LMRoman10-Bold" w:cs="LMRoman10-Bold"/>
          <w:sz w:val="20"/>
          <w:szCs w:val="20"/>
          <w:lang w:val="en-GB"/>
        </w:rPr>
        <w:t>, or if there exists another User with the same generality.</w:t>
      </w:r>
    </w:p>
    <w:p w14:paraId="4322E234" w14:textId="77777777" w:rsidR="0028664E" w:rsidRPr="002449A8" w:rsidRDefault="0028664E" w:rsidP="00A03BFD">
      <w:pPr>
        <w:spacing w:line="240" w:lineRule="auto"/>
        <w:rPr>
          <w:rFonts w:ascii="LMRoman10-Regular" w:hAnsi="LMRoman10-Regular" w:cs="LMRoman10-Regular"/>
          <w:sz w:val="20"/>
          <w:szCs w:val="20"/>
          <w:lang w:val="en-GB"/>
        </w:rPr>
      </w:pPr>
    </w:p>
    <w:p w14:paraId="2321BF00" w14:textId="43ED5A68" w:rsidR="00A03BFD" w:rsidRPr="002449A8" w:rsidRDefault="00A03BFD" w:rsidP="00A03BFD">
      <w:pPr>
        <w:rPr>
          <w:b/>
          <w:bCs/>
          <w:sz w:val="28"/>
          <w:szCs w:val="28"/>
          <w:lang w:val="en-GB"/>
        </w:rPr>
      </w:pPr>
      <w:r w:rsidRPr="002449A8">
        <w:rPr>
          <w:b/>
          <w:bCs/>
          <w:sz w:val="28"/>
          <w:szCs w:val="28"/>
          <w:lang w:val="en-GB"/>
        </w:rPr>
        <w:t>User Login</w:t>
      </w:r>
    </w:p>
    <w:p w14:paraId="60A92203" w14:textId="17655787" w:rsidR="00A03BFD" w:rsidRPr="002449A8" w:rsidRDefault="00A03BFD" w:rsidP="00A03BFD">
      <w:pPr>
        <w:spacing w:line="240" w:lineRule="auto"/>
        <w:rPr>
          <w:lang w:val="en-GB"/>
        </w:rPr>
      </w:pPr>
      <w:r w:rsidRPr="002449A8">
        <w:rPr>
          <w:b/>
          <w:bCs/>
          <w:lang w:val="en-GB"/>
        </w:rPr>
        <w:t>Actors</w:t>
      </w:r>
      <w:r w:rsidRPr="002449A8">
        <w:rPr>
          <w:lang w:val="en-GB"/>
        </w:rPr>
        <w:t>: User</w:t>
      </w:r>
      <w:r w:rsidRPr="002449A8">
        <w:rPr>
          <w:lang w:val="en-GB"/>
        </w:rPr>
        <w:br/>
      </w:r>
      <w:r w:rsidRPr="002449A8">
        <w:rPr>
          <w:b/>
          <w:bCs/>
          <w:lang w:val="en-GB"/>
        </w:rPr>
        <w:t>Entry conditions</w:t>
      </w:r>
      <w:r w:rsidRPr="002449A8">
        <w:rPr>
          <w:lang w:val="en-GB"/>
        </w:rPr>
        <w:t xml:space="preserve">: The User wants to access his account </w:t>
      </w:r>
      <w:r w:rsidRPr="002449A8">
        <w:rPr>
          <w:lang w:val="en-GB"/>
        </w:rPr>
        <w:br/>
      </w:r>
      <w:r w:rsidRPr="002449A8">
        <w:rPr>
          <w:b/>
          <w:bCs/>
          <w:lang w:val="en-GB"/>
        </w:rPr>
        <w:t>Flow of events</w:t>
      </w:r>
      <w:r w:rsidRPr="002449A8">
        <w:rPr>
          <w:lang w:val="en-GB"/>
        </w:rPr>
        <w:t>:</w:t>
      </w:r>
    </w:p>
    <w:p w14:paraId="3EB8E7A0" w14:textId="0CB4D4A7" w:rsidR="00A03BFD" w:rsidRPr="002449A8" w:rsidRDefault="00A03BFD" w:rsidP="00A03BFD">
      <w:pPr>
        <w:pStyle w:val="Paragrafoelenco"/>
        <w:numPr>
          <w:ilvl w:val="0"/>
          <w:numId w:val="13"/>
        </w:numPr>
        <w:spacing w:line="240" w:lineRule="auto"/>
        <w:rPr>
          <w:lang w:val="en-GB"/>
        </w:rPr>
      </w:pPr>
      <w:r w:rsidRPr="002449A8">
        <w:rPr>
          <w:lang w:val="en-GB"/>
        </w:rPr>
        <w:t xml:space="preserve">The User fills the form with his generality and tries to sign in </w:t>
      </w:r>
    </w:p>
    <w:p w14:paraId="104EAF9C" w14:textId="275A88A4" w:rsidR="00A03BFD" w:rsidRPr="002449A8" w:rsidRDefault="00A03BFD" w:rsidP="00A03BFD">
      <w:pPr>
        <w:pStyle w:val="Paragrafoelenco"/>
        <w:numPr>
          <w:ilvl w:val="0"/>
          <w:numId w:val="13"/>
        </w:numPr>
        <w:spacing w:line="240" w:lineRule="auto"/>
        <w:rPr>
          <w:lang w:val="en-GB"/>
        </w:rPr>
      </w:pPr>
      <w:r w:rsidRPr="002449A8">
        <w:rPr>
          <w:lang w:val="en-GB"/>
        </w:rPr>
        <w:t>The System receives this request and search the requested account</w:t>
      </w:r>
    </w:p>
    <w:p w14:paraId="5738C7EE" w14:textId="5CF3E2DF" w:rsidR="00A03BFD" w:rsidRPr="002449A8" w:rsidRDefault="00A03BFD" w:rsidP="00A03BFD">
      <w:pPr>
        <w:pStyle w:val="Paragrafoelenco"/>
        <w:numPr>
          <w:ilvl w:val="0"/>
          <w:numId w:val="13"/>
        </w:numPr>
        <w:spacing w:line="240" w:lineRule="auto"/>
        <w:rPr>
          <w:lang w:val="en-GB"/>
        </w:rPr>
      </w:pPr>
      <w:r w:rsidRPr="002449A8">
        <w:rPr>
          <w:lang w:val="en-GB"/>
        </w:rPr>
        <w:t xml:space="preserve">The System </w:t>
      </w:r>
      <w:r w:rsidR="0028664E" w:rsidRPr="002449A8">
        <w:rPr>
          <w:lang w:val="en-GB"/>
        </w:rPr>
        <w:t>verify if the password is correct for the requested account</w:t>
      </w:r>
    </w:p>
    <w:p w14:paraId="135366DF" w14:textId="47456D58" w:rsidR="0028664E" w:rsidRPr="002449A8" w:rsidRDefault="0028664E" w:rsidP="00A03BFD">
      <w:pPr>
        <w:pStyle w:val="Paragrafoelenco"/>
        <w:numPr>
          <w:ilvl w:val="0"/>
          <w:numId w:val="13"/>
        </w:numPr>
        <w:spacing w:line="240" w:lineRule="auto"/>
        <w:rPr>
          <w:lang w:val="en-GB"/>
        </w:rPr>
      </w:pPr>
      <w:r w:rsidRPr="002449A8">
        <w:rPr>
          <w:lang w:val="en-GB"/>
        </w:rPr>
        <w:t>The System responds to the Client and give it the possibility of managing his account or to send some violations notifications</w:t>
      </w:r>
    </w:p>
    <w:p w14:paraId="0233AF9B" w14:textId="7897634C" w:rsidR="00A03BFD" w:rsidRPr="002449A8" w:rsidRDefault="00A03BFD"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 User has</w:t>
      </w:r>
      <w:r w:rsidR="0028664E" w:rsidRPr="002449A8">
        <w:rPr>
          <w:rFonts w:ascii="LMRoman10-Regular" w:hAnsi="LMRoman10-Regular" w:cs="LMRoman10-Regular"/>
          <w:sz w:val="20"/>
          <w:szCs w:val="20"/>
          <w:lang w:val="en-GB"/>
        </w:rPr>
        <w:t xml:space="preserve"> </w:t>
      </w:r>
      <w:r w:rsidRPr="002449A8">
        <w:rPr>
          <w:rFonts w:ascii="LMRoman10-Regular" w:hAnsi="LMRoman10-Regular" w:cs="LMRoman10-Regular"/>
          <w:sz w:val="20"/>
          <w:szCs w:val="20"/>
          <w:lang w:val="en-GB"/>
        </w:rPr>
        <w:t xml:space="preserve">correctly </w:t>
      </w:r>
      <w:r w:rsidR="0028664E" w:rsidRPr="002449A8">
        <w:rPr>
          <w:rFonts w:ascii="LMRoman10-Regular" w:hAnsi="LMRoman10-Regular" w:cs="LMRoman10-Regular"/>
          <w:sz w:val="20"/>
          <w:szCs w:val="20"/>
          <w:lang w:val="en-GB"/>
        </w:rPr>
        <w:t>sign in in his account</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If the User provide an email that doesn’t appears inside the User List, if the provided password is wrong, also if the User is already logged in.</w:t>
      </w:r>
    </w:p>
    <w:p w14:paraId="02F2DF75" w14:textId="77777777" w:rsidR="0028664E" w:rsidRPr="002449A8" w:rsidRDefault="0028664E" w:rsidP="00A03BFD">
      <w:pPr>
        <w:spacing w:line="240" w:lineRule="auto"/>
        <w:rPr>
          <w:rFonts w:ascii="LMRoman10-Regular" w:hAnsi="LMRoman10-Regular" w:cs="LMRoman10-Regular"/>
          <w:sz w:val="20"/>
          <w:szCs w:val="20"/>
          <w:lang w:val="en-GB"/>
        </w:rPr>
      </w:pPr>
    </w:p>
    <w:p w14:paraId="4478F7A1" w14:textId="04441C07" w:rsidR="0028664E" w:rsidRPr="002449A8" w:rsidRDefault="0028664E" w:rsidP="0028664E">
      <w:pPr>
        <w:rPr>
          <w:b/>
          <w:bCs/>
          <w:sz w:val="28"/>
          <w:szCs w:val="28"/>
          <w:lang w:val="en-GB"/>
        </w:rPr>
      </w:pPr>
      <w:r w:rsidRPr="002449A8">
        <w:rPr>
          <w:b/>
          <w:bCs/>
          <w:sz w:val="28"/>
          <w:szCs w:val="28"/>
          <w:lang w:val="en-GB"/>
        </w:rPr>
        <w:t>Violation Notification</w:t>
      </w:r>
    </w:p>
    <w:p w14:paraId="209DA6C5" w14:textId="5B13A889" w:rsidR="00C942F3" w:rsidRPr="002449A8" w:rsidRDefault="0028664E" w:rsidP="00E33257">
      <w:pPr>
        <w:spacing w:line="240" w:lineRule="auto"/>
        <w:rPr>
          <w:lang w:val="en-GB"/>
        </w:rPr>
      </w:pPr>
      <w:r w:rsidRPr="002449A8">
        <w:rPr>
          <w:b/>
          <w:bCs/>
          <w:lang w:val="en-GB"/>
        </w:rPr>
        <w:t>Actors</w:t>
      </w:r>
      <w:r w:rsidRPr="002449A8">
        <w:rPr>
          <w:lang w:val="en-GB"/>
        </w:rPr>
        <w:t>: User, Google Maps, License Plate Recognition</w:t>
      </w:r>
      <w:r w:rsidRPr="002449A8">
        <w:rPr>
          <w:lang w:val="en-GB"/>
        </w:rPr>
        <w:br/>
      </w:r>
      <w:r w:rsidRPr="002449A8">
        <w:rPr>
          <w:b/>
          <w:bCs/>
          <w:lang w:val="en-GB"/>
        </w:rPr>
        <w:t>Entry conditions</w:t>
      </w:r>
      <w:r w:rsidRPr="002449A8">
        <w:rPr>
          <w:lang w:val="en-GB"/>
        </w:rPr>
        <w:t xml:space="preserve">: The User wants to notify a Violation </w:t>
      </w:r>
      <w:r w:rsidRPr="002449A8">
        <w:rPr>
          <w:lang w:val="en-GB"/>
        </w:rPr>
        <w:br/>
      </w:r>
      <w:r w:rsidR="00E33257" w:rsidRPr="002449A8">
        <w:rPr>
          <w:b/>
          <w:bCs/>
          <w:lang w:val="en-GB"/>
        </w:rPr>
        <w:t>Flow of events</w:t>
      </w:r>
      <w:r w:rsidR="00E33257" w:rsidRPr="002449A8">
        <w:rPr>
          <w:lang w:val="en-GB"/>
        </w:rPr>
        <w:t>:</w:t>
      </w:r>
    </w:p>
    <w:p w14:paraId="480498A3" w14:textId="471862A8" w:rsidR="00C942F3" w:rsidRPr="002449A8" w:rsidRDefault="00C942F3" w:rsidP="00E33257">
      <w:pPr>
        <w:pStyle w:val="Paragrafoelenco"/>
        <w:numPr>
          <w:ilvl w:val="0"/>
          <w:numId w:val="19"/>
        </w:numPr>
        <w:spacing w:line="240" w:lineRule="auto"/>
        <w:rPr>
          <w:lang w:val="en-GB"/>
        </w:rPr>
      </w:pPr>
      <w:r w:rsidRPr="002449A8">
        <w:rPr>
          <w:lang w:val="en-GB"/>
        </w:rPr>
        <w:t>The User sign in the System</w:t>
      </w:r>
    </w:p>
    <w:p w14:paraId="49918A65" w14:textId="1C3568DD" w:rsidR="00E33257" w:rsidRPr="002449A8" w:rsidRDefault="00E33257" w:rsidP="00E33257">
      <w:pPr>
        <w:pStyle w:val="Paragrafoelenco"/>
        <w:numPr>
          <w:ilvl w:val="0"/>
          <w:numId w:val="19"/>
        </w:numPr>
        <w:spacing w:line="240" w:lineRule="auto"/>
        <w:rPr>
          <w:lang w:val="en-GB"/>
        </w:rPr>
      </w:pPr>
      <w:r w:rsidRPr="002449A8">
        <w:rPr>
          <w:lang w:val="en-GB"/>
        </w:rPr>
        <w:t>The User starts to fill a form for the Violations notification</w:t>
      </w:r>
    </w:p>
    <w:p w14:paraId="6AD05228" w14:textId="185F5B66" w:rsidR="00AA26F0" w:rsidRPr="002449A8" w:rsidRDefault="00AA26F0" w:rsidP="00E33257">
      <w:pPr>
        <w:pStyle w:val="Paragrafoelenco"/>
        <w:numPr>
          <w:ilvl w:val="0"/>
          <w:numId w:val="19"/>
        </w:numPr>
        <w:spacing w:line="240" w:lineRule="auto"/>
        <w:rPr>
          <w:lang w:val="en-GB"/>
        </w:rPr>
      </w:pPr>
      <w:r w:rsidRPr="002449A8">
        <w:rPr>
          <w:lang w:val="en-GB"/>
        </w:rPr>
        <w:t>The System asks the User for a picture of the violation with the license plate of the vehicle</w:t>
      </w:r>
    </w:p>
    <w:p w14:paraId="5C2E745B" w14:textId="1350F9A8" w:rsidR="00AA26F0" w:rsidRPr="002449A8" w:rsidRDefault="00AA26F0" w:rsidP="00E33257">
      <w:pPr>
        <w:pStyle w:val="Paragrafoelenco"/>
        <w:numPr>
          <w:ilvl w:val="0"/>
          <w:numId w:val="19"/>
        </w:numPr>
        <w:spacing w:line="240" w:lineRule="auto"/>
        <w:rPr>
          <w:lang w:val="en-GB"/>
        </w:rPr>
      </w:pPr>
      <w:r w:rsidRPr="002449A8">
        <w:rPr>
          <w:lang w:val="en-GB"/>
        </w:rPr>
        <w:t>The User can select a picture from the gallery of make a shoot from his camera</w:t>
      </w:r>
    </w:p>
    <w:p w14:paraId="255C52C8" w14:textId="23F1638A" w:rsidR="00AA26F0" w:rsidRPr="002449A8" w:rsidRDefault="00AA26F0" w:rsidP="00AA26F0">
      <w:pPr>
        <w:pStyle w:val="Paragrafoelenco"/>
        <w:numPr>
          <w:ilvl w:val="0"/>
          <w:numId w:val="19"/>
        </w:numPr>
        <w:spacing w:line="240" w:lineRule="auto"/>
        <w:rPr>
          <w:lang w:val="en-GB"/>
        </w:rPr>
      </w:pPr>
      <w:r w:rsidRPr="002449A8">
        <w:rPr>
          <w:lang w:val="en-GB"/>
        </w:rPr>
        <w:t>The System receives the picture inserted by the User and ask the User to fill some required options</w:t>
      </w:r>
    </w:p>
    <w:p w14:paraId="7E84638B" w14:textId="685658A2" w:rsidR="00AA26F0" w:rsidRPr="002449A8" w:rsidRDefault="00AA26F0" w:rsidP="00AA26F0">
      <w:pPr>
        <w:pStyle w:val="Paragrafoelenco"/>
        <w:numPr>
          <w:ilvl w:val="1"/>
          <w:numId w:val="19"/>
        </w:numPr>
        <w:spacing w:line="240" w:lineRule="auto"/>
        <w:rPr>
          <w:lang w:val="en-GB"/>
        </w:rPr>
      </w:pPr>
      <w:r w:rsidRPr="002449A8">
        <w:rPr>
          <w:lang w:val="en-GB"/>
        </w:rPr>
        <w:t>The System asks the User to input the Position of the Violations</w:t>
      </w:r>
    </w:p>
    <w:p w14:paraId="53933862" w14:textId="6DEE6B9B" w:rsidR="00AA26F0" w:rsidRPr="002449A8" w:rsidRDefault="00AA26F0" w:rsidP="00AA26F0">
      <w:pPr>
        <w:pStyle w:val="Paragrafoelenco"/>
        <w:numPr>
          <w:ilvl w:val="1"/>
          <w:numId w:val="19"/>
        </w:numPr>
        <w:spacing w:line="240" w:lineRule="auto"/>
        <w:rPr>
          <w:lang w:val="en-GB"/>
        </w:rPr>
      </w:pPr>
      <w:r w:rsidRPr="002449A8">
        <w:rPr>
          <w:lang w:val="en-GB"/>
        </w:rPr>
        <w:t>The User can use the position retrieved through his smartphone or he can insert the position manually</w:t>
      </w:r>
    </w:p>
    <w:p w14:paraId="6EA3032E" w14:textId="024615C4" w:rsidR="00AA26F0" w:rsidRPr="002449A8" w:rsidRDefault="00AA26F0" w:rsidP="00AA26F0">
      <w:pPr>
        <w:pStyle w:val="Paragrafoelenco"/>
        <w:numPr>
          <w:ilvl w:val="1"/>
          <w:numId w:val="19"/>
        </w:numPr>
        <w:spacing w:line="240" w:lineRule="auto"/>
        <w:rPr>
          <w:lang w:val="en-GB"/>
        </w:rPr>
      </w:pPr>
      <w:r w:rsidRPr="002449A8">
        <w:rPr>
          <w:lang w:val="en-GB"/>
        </w:rPr>
        <w:t>The System then ask the User to select the violation type</w:t>
      </w:r>
    </w:p>
    <w:p w14:paraId="5BE54FAC" w14:textId="454BBB70" w:rsidR="00AA26F0" w:rsidRPr="002449A8" w:rsidRDefault="00AA26F0" w:rsidP="00AA26F0">
      <w:pPr>
        <w:pStyle w:val="Paragrafoelenco"/>
        <w:numPr>
          <w:ilvl w:val="1"/>
          <w:numId w:val="19"/>
        </w:numPr>
        <w:spacing w:line="240" w:lineRule="auto"/>
        <w:rPr>
          <w:lang w:val="en-GB"/>
        </w:rPr>
      </w:pPr>
      <w:r w:rsidRPr="002449A8">
        <w:rPr>
          <w:lang w:val="en-GB"/>
        </w:rPr>
        <w:t>The User insert the violation type</w:t>
      </w:r>
    </w:p>
    <w:p w14:paraId="05628B89" w14:textId="48660438" w:rsidR="00AA26F0" w:rsidRPr="002449A8" w:rsidRDefault="00AA26F0" w:rsidP="00AA26F0">
      <w:pPr>
        <w:pStyle w:val="Paragrafoelenco"/>
        <w:numPr>
          <w:ilvl w:val="1"/>
          <w:numId w:val="19"/>
        </w:numPr>
        <w:spacing w:line="240" w:lineRule="auto"/>
        <w:rPr>
          <w:lang w:val="en-GB"/>
        </w:rPr>
      </w:pPr>
      <w:r w:rsidRPr="002449A8">
        <w:rPr>
          <w:lang w:val="en-GB"/>
        </w:rPr>
        <w:t>Then the System ask the user to fill some options that are not mandatory</w:t>
      </w:r>
    </w:p>
    <w:p w14:paraId="0CBCA872" w14:textId="442ECF90" w:rsidR="00AA26F0" w:rsidRPr="002449A8" w:rsidRDefault="00AA26F0" w:rsidP="00AA26F0">
      <w:pPr>
        <w:pStyle w:val="Paragrafoelenco"/>
        <w:numPr>
          <w:ilvl w:val="1"/>
          <w:numId w:val="19"/>
        </w:numPr>
        <w:spacing w:line="240" w:lineRule="auto"/>
        <w:rPr>
          <w:lang w:val="en-GB"/>
        </w:rPr>
      </w:pPr>
      <w:r w:rsidRPr="002449A8">
        <w:rPr>
          <w:lang w:val="en-GB"/>
        </w:rPr>
        <w:t>The User responds with the non-mandatory options</w:t>
      </w:r>
    </w:p>
    <w:p w14:paraId="52DDAB0B" w14:textId="01730849" w:rsidR="00AA26F0" w:rsidRPr="002449A8" w:rsidRDefault="00AA26F0" w:rsidP="00AA26F0">
      <w:pPr>
        <w:pStyle w:val="Paragrafoelenco"/>
        <w:numPr>
          <w:ilvl w:val="0"/>
          <w:numId w:val="19"/>
        </w:numPr>
        <w:spacing w:line="240" w:lineRule="auto"/>
        <w:rPr>
          <w:lang w:val="en-GB"/>
        </w:rPr>
      </w:pPr>
      <w:r w:rsidRPr="002449A8">
        <w:rPr>
          <w:lang w:val="en-GB"/>
        </w:rPr>
        <w:lastRenderedPageBreak/>
        <w:t>The System than elaborates the violation</w:t>
      </w:r>
    </w:p>
    <w:p w14:paraId="1892AC8D" w14:textId="6C07010F" w:rsidR="00AA26F0" w:rsidRPr="002449A8" w:rsidRDefault="00AA26F0" w:rsidP="00AA26F0">
      <w:pPr>
        <w:pStyle w:val="Paragrafoelenco"/>
        <w:numPr>
          <w:ilvl w:val="0"/>
          <w:numId w:val="19"/>
        </w:numPr>
        <w:spacing w:line="240" w:lineRule="auto"/>
        <w:rPr>
          <w:lang w:val="en-GB"/>
        </w:rPr>
      </w:pPr>
      <w:r w:rsidRPr="002449A8">
        <w:rPr>
          <w:lang w:val="en-GB"/>
        </w:rPr>
        <w:t>The System sends the pictures to the Licence Plate recognition services</w:t>
      </w:r>
    </w:p>
    <w:p w14:paraId="63C08EA3" w14:textId="74FEDA9E" w:rsidR="00AA26F0" w:rsidRPr="002449A8" w:rsidRDefault="00AA26F0" w:rsidP="00AA26F0">
      <w:pPr>
        <w:pStyle w:val="Paragrafoelenco"/>
        <w:numPr>
          <w:ilvl w:val="0"/>
          <w:numId w:val="19"/>
        </w:numPr>
        <w:spacing w:line="240" w:lineRule="auto"/>
        <w:rPr>
          <w:lang w:val="en-GB"/>
        </w:rPr>
      </w:pPr>
      <w:r w:rsidRPr="002449A8">
        <w:rPr>
          <w:lang w:val="en-GB"/>
        </w:rPr>
        <w:t>The System elaborate the acquired position through the Google Maps services</w:t>
      </w:r>
    </w:p>
    <w:p w14:paraId="7015CA65" w14:textId="582DC640" w:rsidR="00AA26F0" w:rsidRPr="002449A8" w:rsidRDefault="00AA26F0" w:rsidP="00AA26F0">
      <w:pPr>
        <w:pStyle w:val="Paragrafoelenco"/>
        <w:numPr>
          <w:ilvl w:val="0"/>
          <w:numId w:val="19"/>
        </w:numPr>
        <w:spacing w:line="240" w:lineRule="auto"/>
        <w:rPr>
          <w:lang w:val="en-GB"/>
        </w:rPr>
      </w:pPr>
      <w:r w:rsidRPr="002449A8">
        <w:rPr>
          <w:lang w:val="en-GB"/>
        </w:rPr>
        <w:t>The System store the violation, and it informs the User about the success of the operation</w:t>
      </w:r>
    </w:p>
    <w:p w14:paraId="43C42C3A" w14:textId="73497482" w:rsidR="0028664E" w:rsidRPr="002449A8" w:rsidRDefault="00E33257" w:rsidP="00E33257">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AA26F0" w:rsidRPr="002449A8">
        <w:rPr>
          <w:rFonts w:ascii="LMRoman10-Regular" w:hAnsi="LMRoman10-Regular" w:cs="LMRoman10-Regular"/>
          <w:sz w:val="20"/>
          <w:szCs w:val="20"/>
          <w:lang w:val="en-GB"/>
        </w:rPr>
        <w:t>Violation has been correctly registered</w:t>
      </w:r>
      <w:r w:rsidRPr="002449A8">
        <w:rPr>
          <w:rFonts w:ascii="LMRoman10-Regular" w:hAnsi="LMRoman10-Regular" w:cs="LMRoman10-Regular"/>
          <w:sz w:val="20"/>
          <w:szCs w:val="20"/>
          <w:lang w:val="en-GB"/>
        </w:rPr>
        <w:br/>
      </w:r>
      <w:r w:rsidR="0028664E" w:rsidRPr="002449A8">
        <w:rPr>
          <w:rFonts w:ascii="LMRoman10-Bold" w:hAnsi="LMRoman10-Bold" w:cs="LMRoman10-Bold"/>
          <w:b/>
          <w:bCs/>
          <w:sz w:val="20"/>
          <w:szCs w:val="20"/>
          <w:lang w:val="en-GB"/>
        </w:rPr>
        <w:t xml:space="preserve">Exceptions: </w:t>
      </w:r>
      <w:r w:rsidR="00AA26F0" w:rsidRPr="002449A8">
        <w:rPr>
          <w:rFonts w:ascii="LMRoman10-Bold" w:hAnsi="LMRoman10-Bold" w:cs="LMRoman10-Bold"/>
          <w:sz w:val="20"/>
          <w:szCs w:val="20"/>
          <w:lang w:val="en-GB"/>
        </w:rPr>
        <w:t>The License Plate Recognition services cannot understand the License Plate ID, the Google Maps services cannot retrieve the position</w:t>
      </w:r>
      <w:r w:rsidR="00C942F3" w:rsidRPr="002449A8">
        <w:rPr>
          <w:rFonts w:ascii="LMRoman10-Bold" w:hAnsi="LMRoman10-Bold" w:cs="LMRoman10-Bold"/>
          <w:sz w:val="20"/>
          <w:szCs w:val="20"/>
          <w:lang w:val="en-GB"/>
        </w:rPr>
        <w:t>, the User cannot sign in the system.</w:t>
      </w:r>
    </w:p>
    <w:p w14:paraId="2CDB088E" w14:textId="77777777" w:rsidR="00C942F3" w:rsidRPr="002449A8" w:rsidRDefault="00C942F3" w:rsidP="00E33257">
      <w:pPr>
        <w:spacing w:line="240" w:lineRule="auto"/>
        <w:rPr>
          <w:rFonts w:ascii="LMRoman10-Regular" w:hAnsi="LMRoman10-Regular" w:cs="LMRoman10-Regular"/>
          <w:sz w:val="20"/>
          <w:szCs w:val="20"/>
          <w:lang w:val="en-GB"/>
        </w:rPr>
      </w:pPr>
    </w:p>
    <w:p w14:paraId="03959986" w14:textId="4A6B85A4" w:rsidR="00C942F3" w:rsidRPr="002449A8" w:rsidRDefault="00C942F3" w:rsidP="00C942F3">
      <w:pPr>
        <w:rPr>
          <w:b/>
          <w:bCs/>
          <w:sz w:val="28"/>
          <w:szCs w:val="28"/>
          <w:lang w:val="en-GB"/>
        </w:rPr>
      </w:pPr>
      <w:r w:rsidRPr="002449A8">
        <w:rPr>
          <w:b/>
          <w:bCs/>
          <w:sz w:val="28"/>
          <w:szCs w:val="28"/>
          <w:lang w:val="en-GB"/>
        </w:rPr>
        <w:t>Analysis Request</w:t>
      </w:r>
    </w:p>
    <w:p w14:paraId="1D2F6CE5" w14:textId="403A764B" w:rsidR="00C942F3" w:rsidRPr="002449A8" w:rsidRDefault="00C942F3" w:rsidP="00C942F3">
      <w:pPr>
        <w:spacing w:line="240" w:lineRule="auto"/>
        <w:rPr>
          <w:lang w:val="en-GB"/>
        </w:rPr>
      </w:pPr>
      <w:r w:rsidRPr="002449A8">
        <w:rPr>
          <w:b/>
          <w:bCs/>
          <w:lang w:val="en-GB"/>
        </w:rPr>
        <w:t>Actors</w:t>
      </w:r>
      <w:r w:rsidRPr="002449A8">
        <w:rPr>
          <w:lang w:val="en-GB"/>
        </w:rPr>
        <w:t>: User, Google Maps, Municipality</w:t>
      </w:r>
      <w:r w:rsidRPr="002449A8">
        <w:rPr>
          <w:lang w:val="en-GB"/>
        </w:rPr>
        <w:br/>
      </w:r>
      <w:r w:rsidRPr="002449A8">
        <w:rPr>
          <w:b/>
          <w:bCs/>
          <w:lang w:val="en-GB"/>
        </w:rPr>
        <w:t>Entry conditions</w:t>
      </w:r>
      <w:r w:rsidRPr="002449A8">
        <w:rPr>
          <w:lang w:val="en-GB"/>
        </w:rPr>
        <w:t>: The User or the Municipality ask for an Analysis of the Data</w:t>
      </w:r>
      <w:r w:rsidRPr="002449A8">
        <w:rPr>
          <w:lang w:val="en-GB"/>
        </w:rPr>
        <w:br/>
      </w:r>
      <w:r w:rsidRPr="002449A8">
        <w:rPr>
          <w:b/>
          <w:bCs/>
          <w:lang w:val="en-GB"/>
        </w:rPr>
        <w:t>Flow of events</w:t>
      </w:r>
      <w:r w:rsidRPr="002449A8">
        <w:rPr>
          <w:lang w:val="en-GB"/>
        </w:rPr>
        <w:t>:</w:t>
      </w:r>
    </w:p>
    <w:p w14:paraId="271CA038" w14:textId="6A0F6B01" w:rsidR="00C942F3" w:rsidRPr="002449A8" w:rsidRDefault="00C942F3"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sign in</w:t>
      </w:r>
    </w:p>
    <w:p w14:paraId="6C88EFC2" w14:textId="30519561" w:rsidR="00C942F3" w:rsidRPr="002449A8" w:rsidRDefault="00C942F3"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ask for an analysis of the Data</w:t>
      </w:r>
    </w:p>
    <w:p w14:paraId="44DC7C36" w14:textId="4BC14A65" w:rsidR="00C942F3" w:rsidRPr="002449A8" w:rsidRDefault="00C942F3"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receives the request and verifies the right of access of the requested query</w:t>
      </w:r>
    </w:p>
    <w:p w14:paraId="456201C9" w14:textId="77777777" w:rsidR="007870B0" w:rsidRPr="002449A8" w:rsidRDefault="00C942F3"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than retrieves the information from his knowledge and asks also the Municipality for their knowledge about the violations</w:t>
      </w:r>
    </w:p>
    <w:p w14:paraId="514FD563" w14:textId="69CECCE0" w:rsidR="00C942F3" w:rsidRPr="002449A8" w:rsidRDefault="007870B0"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from the retrieved data mines the information</w:t>
      </w:r>
      <w:r w:rsidR="00C942F3" w:rsidRPr="002449A8">
        <w:rPr>
          <w:rFonts w:ascii="LMRoman10-Bold" w:hAnsi="LMRoman10-Bold" w:cs="LMRoman10-Bold"/>
          <w:sz w:val="20"/>
          <w:szCs w:val="20"/>
          <w:lang w:val="en-GB"/>
        </w:rPr>
        <w:t xml:space="preserve"> </w:t>
      </w:r>
    </w:p>
    <w:p w14:paraId="3D96A484" w14:textId="15FE0E68" w:rsidR="007870B0" w:rsidRPr="002449A8" w:rsidRDefault="007870B0"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elaborates a graphical representation of the data using the map provided by Google Maps</w:t>
      </w:r>
    </w:p>
    <w:p w14:paraId="4E7B7669" w14:textId="3BE9511A" w:rsidR="007870B0" w:rsidRPr="002449A8" w:rsidRDefault="007870B0"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result to the User or the Municipality</w:t>
      </w:r>
    </w:p>
    <w:p w14:paraId="00D91E0D" w14:textId="47954FC9" w:rsidR="007870B0" w:rsidRPr="002449A8" w:rsidRDefault="007870B0"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result is displayed to the terminal of the User or of the Municipality</w:t>
      </w:r>
    </w:p>
    <w:p w14:paraId="07B73522" w14:textId="0090AD37" w:rsidR="00C942F3" w:rsidRPr="002449A8" w:rsidRDefault="00C942F3" w:rsidP="00C942F3">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7870B0" w:rsidRPr="002449A8">
        <w:rPr>
          <w:rFonts w:ascii="LMRoman10-Regular" w:hAnsi="LMRoman10-Regular" w:cs="LMRoman10-Regular"/>
          <w:sz w:val="20"/>
          <w:szCs w:val="20"/>
          <w:lang w:val="en-GB"/>
        </w:rPr>
        <w:t>The data correctly visualized by the User or the Municipality</w:t>
      </w:r>
      <w:r w:rsidR="007870B0"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7870B0" w:rsidRPr="002449A8">
        <w:rPr>
          <w:rFonts w:ascii="LMRoman10-Bold" w:hAnsi="LMRoman10-Bold" w:cs="LMRoman10-Bold"/>
          <w:sz w:val="20"/>
          <w:szCs w:val="20"/>
          <w:lang w:val="en-GB"/>
        </w:rPr>
        <w:t>The System cannot understand the analysis request, the System cannot retrieve enough data for the Data Analysis, the System cannot access his knowledge of the violations or the knowledge of the Municipality, the system cannot interpreted the data that it has retrieved (for example Google Maps cannot understand the position), the User or the Municipality has the wrong right access for the requested data analysis.</w:t>
      </w:r>
    </w:p>
    <w:p w14:paraId="4951D818" w14:textId="63DBF023" w:rsidR="007870B0" w:rsidRPr="002449A8" w:rsidRDefault="007870B0" w:rsidP="00C942F3">
      <w:pPr>
        <w:spacing w:line="240" w:lineRule="auto"/>
        <w:rPr>
          <w:rFonts w:ascii="LMRoman10-Bold" w:hAnsi="LMRoman10-Bold" w:cs="LMRoman10-Bold"/>
          <w:sz w:val="20"/>
          <w:szCs w:val="20"/>
          <w:lang w:val="en-GB"/>
        </w:rPr>
      </w:pPr>
    </w:p>
    <w:p w14:paraId="796912A4" w14:textId="0811B7EE" w:rsidR="007870B0" w:rsidRPr="002449A8" w:rsidRDefault="007870B0" w:rsidP="007870B0">
      <w:pPr>
        <w:rPr>
          <w:b/>
          <w:bCs/>
          <w:sz w:val="28"/>
          <w:szCs w:val="28"/>
          <w:lang w:val="en-GB"/>
        </w:rPr>
      </w:pPr>
      <w:r w:rsidRPr="002449A8">
        <w:rPr>
          <w:b/>
          <w:bCs/>
          <w:sz w:val="28"/>
          <w:szCs w:val="28"/>
          <w:lang w:val="en-GB"/>
        </w:rPr>
        <w:t>Violations Request</w:t>
      </w:r>
    </w:p>
    <w:p w14:paraId="4EFD1803" w14:textId="6A773B47" w:rsidR="007870B0" w:rsidRPr="002449A8" w:rsidRDefault="007870B0" w:rsidP="007870B0">
      <w:pPr>
        <w:spacing w:line="240" w:lineRule="auto"/>
        <w:rPr>
          <w:lang w:val="en-GB"/>
        </w:rPr>
      </w:pPr>
      <w:r w:rsidRPr="002449A8">
        <w:rPr>
          <w:b/>
          <w:bCs/>
          <w:lang w:val="en-GB"/>
        </w:rPr>
        <w:t>Actors</w:t>
      </w:r>
      <w:r w:rsidRPr="002449A8">
        <w:rPr>
          <w:lang w:val="en-GB"/>
        </w:rPr>
        <w:t xml:space="preserve">: Municipality, </w:t>
      </w:r>
      <w:r w:rsidR="00D20FE0" w:rsidRPr="002449A8">
        <w:rPr>
          <w:lang w:val="en-GB"/>
        </w:rPr>
        <w:t>Google Maps.</w:t>
      </w:r>
      <w:r w:rsidRPr="002449A8">
        <w:rPr>
          <w:lang w:val="en-GB"/>
        </w:rPr>
        <w:br/>
      </w:r>
      <w:r w:rsidRPr="002449A8">
        <w:rPr>
          <w:b/>
          <w:bCs/>
          <w:lang w:val="en-GB"/>
        </w:rPr>
        <w:t>Entry conditions</w:t>
      </w:r>
      <w:r w:rsidRPr="002449A8">
        <w:rPr>
          <w:lang w:val="en-GB"/>
        </w:rPr>
        <w:t xml:space="preserve">: The </w:t>
      </w:r>
      <w:r w:rsidR="00D20FE0" w:rsidRPr="002449A8">
        <w:rPr>
          <w:lang w:val="en-GB"/>
        </w:rPr>
        <w:t>Municipality wants to retrieve the violations notified to the System.</w:t>
      </w:r>
      <w:r w:rsidRPr="002449A8">
        <w:rPr>
          <w:lang w:val="en-GB"/>
        </w:rPr>
        <w:br/>
      </w:r>
      <w:r w:rsidRPr="002449A8">
        <w:rPr>
          <w:b/>
          <w:bCs/>
          <w:lang w:val="en-GB"/>
        </w:rPr>
        <w:t>Flow of events</w:t>
      </w:r>
      <w:r w:rsidRPr="002449A8">
        <w:rPr>
          <w:lang w:val="en-GB"/>
        </w:rPr>
        <w:t>:</w:t>
      </w:r>
    </w:p>
    <w:p w14:paraId="1797D8C7" w14:textId="15F66D20"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sign in</w:t>
      </w:r>
    </w:p>
    <w:p w14:paraId="29C51D46" w14:textId="6171F17C"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asks for an update of the latest notified violations to the System or it asks to retrieve some violations</w:t>
      </w:r>
    </w:p>
    <w:p w14:paraId="6E02EAC5" w14:textId="4ED07663"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 the request and retrieve all the latest violations concerning the Municipality, and he verifies the right access to the violations</w:t>
      </w:r>
    </w:p>
    <w:p w14:paraId="0C73F151" w14:textId="4C3B4FA9"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latest violations to the Municipality</w:t>
      </w:r>
    </w:p>
    <w:p w14:paraId="1A6BD60C" w14:textId="2388B6A0"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access the update sends by the System</w:t>
      </w:r>
    </w:p>
    <w:p w14:paraId="2BFEF61B" w14:textId="3F70603E" w:rsidR="007870B0" w:rsidRPr="002449A8" w:rsidRDefault="007870B0" w:rsidP="007870B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 xml:space="preserve">The </w:t>
      </w:r>
      <w:r w:rsidR="00D20FE0" w:rsidRPr="002449A8">
        <w:rPr>
          <w:rFonts w:ascii="LMRoman10-Regular" w:hAnsi="LMRoman10-Regular" w:cs="LMRoman10-Regular"/>
          <w:sz w:val="20"/>
          <w:szCs w:val="20"/>
          <w:lang w:val="en-GB"/>
        </w:rPr>
        <w:t>Municipality get the latest violations concerning its authority</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D20FE0" w:rsidRPr="002449A8">
        <w:rPr>
          <w:rFonts w:ascii="LMRoman10-Bold" w:hAnsi="LMRoman10-Bold" w:cs="LMRoman10-Bold"/>
          <w:sz w:val="20"/>
          <w:szCs w:val="20"/>
          <w:lang w:val="en-GB"/>
        </w:rPr>
        <w:t xml:space="preserve">The Municipality cannot sign </w:t>
      </w:r>
      <w:proofErr w:type="gramStart"/>
      <w:r w:rsidR="00D20FE0" w:rsidRPr="002449A8">
        <w:rPr>
          <w:rFonts w:ascii="LMRoman10-Bold" w:hAnsi="LMRoman10-Bold" w:cs="LMRoman10-Bold"/>
          <w:sz w:val="20"/>
          <w:szCs w:val="20"/>
          <w:lang w:val="en-GB"/>
        </w:rPr>
        <w:t>in,</w:t>
      </w:r>
      <w:proofErr w:type="gramEnd"/>
      <w:r w:rsidR="00D20FE0" w:rsidRPr="002449A8">
        <w:rPr>
          <w:rFonts w:ascii="LMRoman10-Bold" w:hAnsi="LMRoman10-Bold" w:cs="LMRoman10-Bold"/>
          <w:sz w:val="20"/>
          <w:szCs w:val="20"/>
          <w:lang w:val="en-GB"/>
        </w:rPr>
        <w:t xml:space="preserve"> the municipality requests some violations that don’t concern the Municipality’s authority.</w:t>
      </w:r>
    </w:p>
    <w:p w14:paraId="55291392" w14:textId="23E0BB35" w:rsidR="00D20FE0" w:rsidRPr="002449A8" w:rsidRDefault="00D20FE0" w:rsidP="007870B0">
      <w:pPr>
        <w:spacing w:line="240" w:lineRule="auto"/>
        <w:rPr>
          <w:rFonts w:ascii="LMRoman10-Bold" w:hAnsi="LMRoman10-Bold" w:cs="LMRoman10-Bold"/>
          <w:sz w:val="20"/>
          <w:szCs w:val="20"/>
          <w:lang w:val="en-GB"/>
        </w:rPr>
      </w:pPr>
    </w:p>
    <w:p w14:paraId="1D8D9295" w14:textId="4C18442A" w:rsidR="00D20FE0" w:rsidRPr="002449A8" w:rsidRDefault="00D20FE0" w:rsidP="00D20FE0">
      <w:pPr>
        <w:rPr>
          <w:b/>
          <w:bCs/>
          <w:sz w:val="28"/>
          <w:szCs w:val="28"/>
          <w:lang w:val="en-GB"/>
        </w:rPr>
      </w:pPr>
      <w:r w:rsidRPr="002449A8">
        <w:rPr>
          <w:b/>
          <w:bCs/>
          <w:sz w:val="28"/>
          <w:szCs w:val="28"/>
          <w:lang w:val="en-GB"/>
        </w:rPr>
        <w:t>Municipality Registration</w:t>
      </w:r>
    </w:p>
    <w:p w14:paraId="6D6D75E4" w14:textId="77777777" w:rsidR="00D20FE0" w:rsidRPr="002449A8" w:rsidRDefault="00D20FE0" w:rsidP="00D20FE0">
      <w:pPr>
        <w:spacing w:line="240" w:lineRule="auto"/>
        <w:rPr>
          <w:lang w:val="en-GB"/>
        </w:rPr>
      </w:pPr>
      <w:r w:rsidRPr="002449A8">
        <w:rPr>
          <w:b/>
          <w:bCs/>
          <w:lang w:val="en-GB"/>
        </w:rPr>
        <w:t>Actors</w:t>
      </w:r>
      <w:r w:rsidRPr="002449A8">
        <w:rPr>
          <w:lang w:val="en-GB"/>
        </w:rPr>
        <w:t>: Municipality</w:t>
      </w:r>
      <w:r w:rsidRPr="002449A8">
        <w:rPr>
          <w:lang w:val="en-GB"/>
        </w:rPr>
        <w:br/>
      </w:r>
      <w:r w:rsidRPr="002449A8">
        <w:rPr>
          <w:b/>
          <w:bCs/>
          <w:lang w:val="en-GB"/>
        </w:rPr>
        <w:t>Entry conditions</w:t>
      </w:r>
      <w:r w:rsidRPr="002449A8">
        <w:rPr>
          <w:lang w:val="en-GB"/>
        </w:rPr>
        <w:t>: The Municipality wants to perform a registration</w:t>
      </w:r>
      <w:r w:rsidRPr="002449A8">
        <w:rPr>
          <w:lang w:val="en-GB"/>
        </w:rPr>
        <w:br/>
      </w:r>
      <w:r w:rsidRPr="002449A8">
        <w:rPr>
          <w:b/>
          <w:bCs/>
          <w:lang w:val="en-GB"/>
        </w:rPr>
        <w:t>Flow of events</w:t>
      </w:r>
      <w:r w:rsidRPr="002449A8">
        <w:rPr>
          <w:lang w:val="en-GB"/>
        </w:rPr>
        <w:t>:</w:t>
      </w:r>
    </w:p>
    <w:p w14:paraId="7E7D7341" w14:textId="16292136" w:rsidR="00D20FE0" w:rsidRPr="002449A8" w:rsidRDefault="00D20FE0" w:rsidP="00D20FE0">
      <w:pPr>
        <w:pStyle w:val="Paragrafoelenco"/>
        <w:numPr>
          <w:ilvl w:val="0"/>
          <w:numId w:val="29"/>
        </w:numPr>
        <w:spacing w:line="240" w:lineRule="auto"/>
        <w:rPr>
          <w:lang w:val="en-GB"/>
        </w:rPr>
      </w:pPr>
      <w:r w:rsidRPr="002449A8">
        <w:rPr>
          <w:lang w:val="en-GB"/>
        </w:rPr>
        <w:lastRenderedPageBreak/>
        <w:t>The Municipality request a registration operation</w:t>
      </w:r>
    </w:p>
    <w:p w14:paraId="32F15F78" w14:textId="6C5C3477" w:rsidR="00D20FE0" w:rsidRPr="002449A8" w:rsidRDefault="00D20FE0" w:rsidP="00D20FE0">
      <w:pPr>
        <w:pStyle w:val="Paragrafoelenco"/>
        <w:numPr>
          <w:ilvl w:val="0"/>
          <w:numId w:val="29"/>
        </w:numPr>
        <w:spacing w:line="240" w:lineRule="auto"/>
        <w:rPr>
          <w:lang w:val="en-GB"/>
        </w:rPr>
      </w:pPr>
      <w:r w:rsidRPr="002449A8">
        <w:rPr>
          <w:lang w:val="en-GB"/>
        </w:rPr>
        <w:t xml:space="preserve">The System asks the Municipality to </w:t>
      </w:r>
      <w:r w:rsidR="00BA68E9" w:rsidRPr="002449A8">
        <w:rPr>
          <w:lang w:val="en-GB"/>
        </w:rPr>
        <w:t>insert his Contract Code</w:t>
      </w:r>
    </w:p>
    <w:p w14:paraId="2855B324" w14:textId="3FB4E99C" w:rsidR="00BA68E9" w:rsidRPr="002449A8" w:rsidRDefault="00BA68E9" w:rsidP="00D20FE0">
      <w:pPr>
        <w:pStyle w:val="Paragrafoelenco"/>
        <w:numPr>
          <w:ilvl w:val="0"/>
          <w:numId w:val="29"/>
        </w:numPr>
        <w:spacing w:line="240" w:lineRule="auto"/>
        <w:rPr>
          <w:lang w:val="en-GB"/>
        </w:rPr>
      </w:pPr>
      <w:r w:rsidRPr="002449A8">
        <w:rPr>
          <w:lang w:val="en-GB"/>
        </w:rPr>
        <w:t>The System verify the contract code of the Municipality</w:t>
      </w:r>
    </w:p>
    <w:p w14:paraId="1A72D699" w14:textId="78AAE069" w:rsidR="00BA68E9" w:rsidRPr="002449A8" w:rsidRDefault="00BA68E9" w:rsidP="00D20FE0">
      <w:pPr>
        <w:pStyle w:val="Paragrafoelenco"/>
        <w:numPr>
          <w:ilvl w:val="0"/>
          <w:numId w:val="29"/>
        </w:numPr>
        <w:spacing w:line="240" w:lineRule="auto"/>
        <w:rPr>
          <w:lang w:val="en-GB"/>
        </w:rPr>
      </w:pPr>
      <w:r w:rsidRPr="002449A8">
        <w:rPr>
          <w:lang w:val="en-GB"/>
        </w:rPr>
        <w:t>The System asks the Municipality to setup an authentication method</w:t>
      </w:r>
    </w:p>
    <w:p w14:paraId="0B56DC39" w14:textId="5EEAB867" w:rsidR="00B009D8" w:rsidRPr="002449A8" w:rsidRDefault="00BA68E9" w:rsidP="005F61C7">
      <w:pPr>
        <w:pStyle w:val="Paragrafoelenco"/>
        <w:numPr>
          <w:ilvl w:val="0"/>
          <w:numId w:val="29"/>
        </w:numPr>
        <w:spacing w:line="240" w:lineRule="auto"/>
        <w:rPr>
          <w:lang w:val="en-GB"/>
        </w:rPr>
      </w:pPr>
      <w:r w:rsidRPr="002449A8">
        <w:rPr>
          <w:lang w:val="en-GB"/>
        </w:rPr>
        <w:t>The Municipality setups an authentication method</w:t>
      </w:r>
    </w:p>
    <w:p w14:paraId="6DB1290C" w14:textId="797E25CC" w:rsidR="00BA68E9" w:rsidRPr="002449A8" w:rsidRDefault="00BA68E9" w:rsidP="005F61C7">
      <w:pPr>
        <w:pStyle w:val="Paragrafoelenco"/>
        <w:numPr>
          <w:ilvl w:val="0"/>
          <w:numId w:val="29"/>
        </w:numPr>
        <w:spacing w:line="240" w:lineRule="auto"/>
        <w:rPr>
          <w:lang w:val="en-GB"/>
        </w:rPr>
      </w:pPr>
      <w:r w:rsidRPr="002449A8">
        <w:rPr>
          <w:lang w:val="en-GB"/>
        </w:rPr>
        <w:t>The System verifies the authentication method</w:t>
      </w:r>
    </w:p>
    <w:p w14:paraId="654842B1" w14:textId="0540247A" w:rsidR="00BA68E9" w:rsidRPr="002449A8" w:rsidRDefault="00BA68E9" w:rsidP="00BA68E9">
      <w:pPr>
        <w:pStyle w:val="Paragrafoelenco"/>
        <w:numPr>
          <w:ilvl w:val="0"/>
          <w:numId w:val="29"/>
        </w:numPr>
        <w:spacing w:line="240" w:lineRule="auto"/>
        <w:rPr>
          <w:lang w:val="en-GB"/>
        </w:rPr>
      </w:pPr>
      <w:r w:rsidRPr="002449A8">
        <w:rPr>
          <w:lang w:val="en-GB"/>
        </w:rPr>
        <w:t>The System memorize the authentication method choose by the Municipality</w:t>
      </w:r>
    </w:p>
    <w:p w14:paraId="08C4041C" w14:textId="41B97475" w:rsidR="00BA68E9" w:rsidRPr="002449A8" w:rsidRDefault="00BA68E9" w:rsidP="00BA68E9">
      <w:pPr>
        <w:pStyle w:val="Paragrafoelenco"/>
        <w:numPr>
          <w:ilvl w:val="0"/>
          <w:numId w:val="29"/>
        </w:numPr>
        <w:spacing w:line="240" w:lineRule="auto"/>
        <w:rPr>
          <w:lang w:val="en-GB"/>
        </w:rPr>
      </w:pPr>
      <w:r w:rsidRPr="002449A8">
        <w:rPr>
          <w:lang w:val="en-GB"/>
        </w:rPr>
        <w:t>The Municipality is informed of the operation’s success</w:t>
      </w:r>
    </w:p>
    <w:p w14:paraId="097EA274" w14:textId="62C35095" w:rsidR="00BA68E9" w:rsidRPr="002449A8" w:rsidRDefault="00D20FE0" w:rsidP="00D20FE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w:t>
      </w:r>
      <w:r w:rsidR="00BA68E9" w:rsidRPr="002449A8">
        <w:rPr>
          <w:rFonts w:ascii="LMRoman10-Regular" w:hAnsi="LMRoman10-Regular" w:cs="LMRoman10-Regular"/>
          <w:sz w:val="20"/>
          <w:szCs w:val="20"/>
          <w:lang w:val="en-GB"/>
        </w:rPr>
        <w:t xml:space="preserve"> Municipality has been correctly registered and can access the services of the System</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BA68E9" w:rsidRPr="002449A8">
        <w:rPr>
          <w:rFonts w:ascii="LMRoman10-Bold" w:hAnsi="LMRoman10-Bold" w:cs="LMRoman10-Bold"/>
          <w:sz w:val="20"/>
          <w:szCs w:val="20"/>
          <w:lang w:val="en-GB"/>
        </w:rPr>
        <w:t>The Municipality provides a wrong Contract Code, the System cannot verify the authentication method,</w:t>
      </w:r>
      <w:r w:rsidR="00BA68E9" w:rsidRPr="002449A8">
        <w:rPr>
          <w:rFonts w:ascii="LMRoman10-Bold" w:hAnsi="LMRoman10-Bold" w:cs="LMRoman10-Bold"/>
          <w:sz w:val="20"/>
          <w:szCs w:val="20"/>
          <w:lang w:val="en-GB"/>
        </w:rPr>
        <w:br/>
        <w:t>the Municipality provide a wrong setup for the authentication method.</w:t>
      </w:r>
      <w:r w:rsidR="00787042" w:rsidRPr="002449A8">
        <w:rPr>
          <w:rFonts w:ascii="LMRoman10-Bold" w:hAnsi="LMRoman10-Bold" w:cs="LMRoman10-Bold"/>
          <w:sz w:val="20"/>
          <w:szCs w:val="20"/>
          <w:lang w:val="en-GB"/>
        </w:rPr>
        <w:t xml:space="preserve"> </w:t>
      </w:r>
      <w:r w:rsidR="00787042" w:rsidRPr="002449A8">
        <w:rPr>
          <w:rFonts w:ascii="LMRoman10-Bold" w:hAnsi="LMRoman10-Bold" w:cs="LMRoman10-Bold"/>
          <w:sz w:val="20"/>
          <w:szCs w:val="20"/>
          <w:lang w:val="en-GB"/>
        </w:rPr>
        <w:tab/>
      </w:r>
    </w:p>
    <w:p w14:paraId="7F7A9AB2" w14:textId="77777777" w:rsidR="00D20FE0" w:rsidRPr="002449A8" w:rsidRDefault="00D20FE0" w:rsidP="007870B0">
      <w:pPr>
        <w:spacing w:line="240" w:lineRule="auto"/>
        <w:rPr>
          <w:rFonts w:ascii="LMRoman10-Bold" w:hAnsi="LMRoman10-Bold" w:cs="LMRoman10-Bold"/>
          <w:sz w:val="20"/>
          <w:szCs w:val="20"/>
          <w:lang w:val="en-GB"/>
        </w:rPr>
      </w:pPr>
    </w:p>
    <w:p w14:paraId="07985106" w14:textId="77777777" w:rsidR="007870B0" w:rsidRPr="002449A8" w:rsidRDefault="007870B0" w:rsidP="00C942F3">
      <w:pPr>
        <w:spacing w:line="240" w:lineRule="auto"/>
        <w:rPr>
          <w:rFonts w:ascii="LMRoman10-Regular" w:hAnsi="LMRoman10-Regular" w:cs="LMRoman10-Regular"/>
          <w:sz w:val="20"/>
          <w:szCs w:val="20"/>
          <w:lang w:val="en-GB"/>
        </w:rPr>
      </w:pPr>
    </w:p>
    <w:p w14:paraId="1AB9A209" w14:textId="758639B9" w:rsidR="00D236CE" w:rsidRPr="002449A8" w:rsidRDefault="00D236CE" w:rsidP="00BA3A1A">
      <w:pPr>
        <w:rPr>
          <w:b/>
          <w:bCs/>
          <w:sz w:val="28"/>
          <w:szCs w:val="28"/>
          <w:lang w:val="en-GB"/>
        </w:rPr>
      </w:pPr>
    </w:p>
    <w:p w14:paraId="396164D2" w14:textId="2AA082F2" w:rsidR="00DD3A4E" w:rsidRPr="002449A8" w:rsidRDefault="00DD3A4E" w:rsidP="00BA3A1A">
      <w:pPr>
        <w:rPr>
          <w:b/>
          <w:bCs/>
          <w:sz w:val="28"/>
          <w:szCs w:val="28"/>
          <w:lang w:val="en-GB"/>
        </w:rPr>
      </w:pPr>
    </w:p>
    <w:p w14:paraId="6ACC5281" w14:textId="77777777" w:rsidR="00DD3A4E" w:rsidRPr="002449A8" w:rsidRDefault="00DD3A4E" w:rsidP="00BA3A1A">
      <w:pPr>
        <w:rPr>
          <w:b/>
          <w:bCs/>
          <w:sz w:val="28"/>
          <w:szCs w:val="28"/>
          <w:lang w:val="en-GB"/>
        </w:rPr>
      </w:pPr>
    </w:p>
    <w:p w14:paraId="7B41E94F" w14:textId="6B33BBEC" w:rsidR="00DD3A4E" w:rsidRPr="002449A8" w:rsidRDefault="00DD3A4E" w:rsidP="00DD3A4E">
      <w:pPr>
        <w:pStyle w:val="NormaleWeb"/>
        <w:rPr>
          <w:rFonts w:ascii="Calibri" w:hAnsi="Calibri" w:cs="Calibri"/>
          <w:lang w:val="en-GB"/>
        </w:rPr>
      </w:pPr>
      <w:r w:rsidRPr="002449A8">
        <w:rPr>
          <w:rFonts w:ascii="Calibri" w:hAnsi="Calibri" w:cs="Calibri"/>
          <w:lang w:val="en-GB"/>
        </w:rPr>
        <w:t>In this section we indicate for each goal the requirements and the domain assumption to ensure the correlated goal:</w:t>
      </w:r>
    </w:p>
    <w:p w14:paraId="537D22E5" w14:textId="139775F7"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t>G1: The System accepts notifications about the violations.</w:t>
      </w:r>
    </w:p>
    <w:p w14:paraId="2C0B4600" w14:textId="66D13453" w:rsidR="00BD49CD" w:rsidRPr="002449A8" w:rsidRDefault="00BD49CD" w:rsidP="00BD49CD">
      <w:pPr>
        <w:pStyle w:val="Paragrafoelenco"/>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2D142D3" w14:textId="3ECF1B78" w:rsidR="00937D3E" w:rsidRPr="002449A8" w:rsidRDefault="00937D3E" w:rsidP="00937D3E">
      <w:pPr>
        <w:pStyle w:val="Paragrafoelenco"/>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17D65B4F" w14:textId="377691F2" w:rsidR="00BD49CD" w:rsidRPr="002449A8" w:rsidRDefault="00BD49CD" w:rsidP="00761491">
      <w:pPr>
        <w:pStyle w:val="Paragrafoelenco"/>
        <w:numPr>
          <w:ilvl w:val="1"/>
          <w:numId w:val="25"/>
        </w:numPr>
        <w:rPr>
          <w:rFonts w:ascii="Calibri" w:hAnsi="Calibri" w:cs="Calibri"/>
          <w:lang w:val="en-GB"/>
        </w:rPr>
      </w:pPr>
      <w:r w:rsidRPr="002449A8">
        <w:rPr>
          <w:rFonts w:ascii="Calibri" w:hAnsi="Calibri" w:cs="Calibri"/>
          <w:lang w:val="en-GB"/>
        </w:rPr>
        <w:t>R10: The system accepts notification from the user also if the municipality is not registered.</w:t>
      </w:r>
    </w:p>
    <w:p w14:paraId="7032371B" w14:textId="77777777" w:rsidR="00BD49CD" w:rsidRPr="002449A8" w:rsidRDefault="00BD49CD" w:rsidP="00BD49CD">
      <w:pPr>
        <w:pStyle w:val="Paragrafoelenco"/>
        <w:numPr>
          <w:ilvl w:val="1"/>
          <w:numId w:val="25"/>
        </w:numPr>
        <w:autoSpaceDE w:val="0"/>
        <w:autoSpaceDN w:val="0"/>
        <w:adjustRightInd w:val="0"/>
        <w:ind w:right="-1332"/>
        <w:rPr>
          <w:rFonts w:ascii="Calibri" w:hAnsi="Calibri" w:cs="Calibri"/>
          <w:lang w:val="en-GB"/>
        </w:rPr>
      </w:pPr>
      <w:r w:rsidRPr="002449A8">
        <w:rPr>
          <w:rFonts w:ascii="Calibri" w:hAnsi="Calibri" w:cs="Calibri"/>
          <w:lang w:val="en-GB"/>
        </w:rPr>
        <w:t>D2: The plates are correctly recognized.</w:t>
      </w:r>
    </w:p>
    <w:p w14:paraId="28B3B858" w14:textId="5F12F89F" w:rsidR="00BD49CD" w:rsidRPr="002449A8" w:rsidRDefault="00BD49CD" w:rsidP="00937D3E">
      <w:pPr>
        <w:pStyle w:val="Paragrafoelenco"/>
        <w:numPr>
          <w:ilvl w:val="1"/>
          <w:numId w:val="25"/>
        </w:numPr>
        <w:autoSpaceDE w:val="0"/>
        <w:autoSpaceDN w:val="0"/>
        <w:adjustRightInd w:val="0"/>
        <w:ind w:right="-1332"/>
        <w:rPr>
          <w:rFonts w:ascii="Calibri" w:hAnsi="Calibri" w:cs="Calibri"/>
          <w:lang w:val="en-GB"/>
        </w:rPr>
      </w:pPr>
      <w:r w:rsidRPr="002449A8">
        <w:rPr>
          <w:rFonts w:ascii="Calibri" w:hAnsi="Calibri" w:cs="Calibri"/>
          <w:lang w:val="en-GB"/>
        </w:rPr>
        <w:t>D3: The positions are correctly retrieved.</w:t>
      </w:r>
    </w:p>
    <w:p w14:paraId="75D8CA65" w14:textId="30916BA6"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6C7AB003" w14:textId="322EB436" w:rsidR="00254102" w:rsidRPr="002449A8" w:rsidRDefault="009C5914" w:rsidP="00254102">
      <w:pPr>
        <w:pStyle w:val="Paragrafoelenco"/>
        <w:numPr>
          <w:ilvl w:val="0"/>
          <w:numId w:val="25"/>
        </w:numPr>
        <w:rPr>
          <w:rFonts w:ascii="Calibri" w:hAnsi="Calibri" w:cs="Calibri"/>
          <w:b/>
          <w:lang w:val="en-GB"/>
        </w:rPr>
      </w:pPr>
      <w:r w:rsidRPr="002449A8">
        <w:rPr>
          <w:rFonts w:ascii="Calibri" w:hAnsi="Calibri" w:cs="Calibri"/>
          <w:b/>
          <w:lang w:val="en-GB"/>
        </w:rPr>
        <w:t>G2: The System gives information about the violations to the Municipality.</w:t>
      </w:r>
    </w:p>
    <w:p w14:paraId="36141C79" w14:textId="20EBEF0C" w:rsidR="00254102" w:rsidRPr="002449A8" w:rsidRDefault="00254102" w:rsidP="00254102">
      <w:pPr>
        <w:pStyle w:val="Paragrafoelenco"/>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163E559C" w14:textId="3E85A16F" w:rsidR="00254102" w:rsidRPr="002449A8" w:rsidRDefault="00254102" w:rsidP="00254102">
      <w:pPr>
        <w:pStyle w:val="Paragrafoelenco"/>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04DF9373" w14:textId="4A373024" w:rsidR="00254102" w:rsidRPr="002449A8" w:rsidRDefault="00254102" w:rsidP="00937D3E">
      <w:pPr>
        <w:pStyle w:val="Paragrafoelenco"/>
        <w:numPr>
          <w:ilvl w:val="1"/>
          <w:numId w:val="25"/>
        </w:numPr>
        <w:rPr>
          <w:rFonts w:ascii="Calibri" w:hAnsi="Calibri" w:cs="Calibri"/>
          <w:b/>
          <w:lang w:val="en-GB"/>
        </w:rPr>
      </w:pPr>
      <w:r w:rsidRPr="002449A8">
        <w:rPr>
          <w:rFonts w:ascii="Calibri" w:hAnsi="Calibri" w:cs="Calibri"/>
          <w:lang w:val="en-GB"/>
        </w:rPr>
        <w:t>R7: The System allows</w:t>
      </w:r>
      <w:r w:rsidR="00761491" w:rsidRPr="002449A8">
        <w:rPr>
          <w:rFonts w:ascii="Calibri" w:hAnsi="Calibri" w:cs="Calibri"/>
          <w:lang w:val="en-GB"/>
        </w:rPr>
        <w:t xml:space="preserve"> the Municipality</w:t>
      </w:r>
      <w:r w:rsidRPr="002449A8">
        <w:rPr>
          <w:rFonts w:ascii="Calibri" w:hAnsi="Calibri" w:cs="Calibri"/>
          <w:lang w:val="en-GB"/>
        </w:rPr>
        <w:t xml:space="preserve"> to query the violations.</w:t>
      </w:r>
    </w:p>
    <w:p w14:paraId="423EAFAB" w14:textId="0744854C"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R8: Only the Municipality can access the violations.</w:t>
      </w:r>
    </w:p>
    <w:p w14:paraId="50DAC66C" w14:textId="7E21C2DB" w:rsidR="00254102" w:rsidRPr="002449A8" w:rsidRDefault="00254102" w:rsidP="00254102">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CA3CAC5" w14:textId="2F2ED1AD"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t>G3: The System suggests possible interventions to the Municipality.</w:t>
      </w:r>
    </w:p>
    <w:p w14:paraId="1562F6D3" w14:textId="77777777" w:rsidR="000779DC" w:rsidRPr="002449A8" w:rsidRDefault="000779DC" w:rsidP="000779DC">
      <w:pPr>
        <w:pStyle w:val="Paragrafoelenco"/>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EEB1FD" w14:textId="6371DA0D" w:rsidR="000779DC" w:rsidRPr="002449A8" w:rsidRDefault="000779DC" w:rsidP="00761491">
      <w:pPr>
        <w:pStyle w:val="Paragrafoelenco"/>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6858E2A0" w14:textId="77777777" w:rsidR="000779DC" w:rsidRPr="002449A8" w:rsidRDefault="000779DC" w:rsidP="000779DC">
      <w:pPr>
        <w:pStyle w:val="Paragrafoelenco"/>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2D6A2A38" w14:textId="77777777" w:rsidR="000779DC" w:rsidRPr="002449A8" w:rsidRDefault="000779DC" w:rsidP="000779DC">
      <w:pPr>
        <w:pStyle w:val="Paragrafoelenco"/>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50D626B" w14:textId="77777777" w:rsidR="000779DC" w:rsidRPr="002449A8" w:rsidRDefault="000779DC" w:rsidP="000779DC">
      <w:pPr>
        <w:pStyle w:val="Paragrafoelenco"/>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70F1EC04" w14:textId="77777777" w:rsidR="000779DC" w:rsidRPr="002449A8" w:rsidRDefault="000779DC" w:rsidP="000779DC">
      <w:pPr>
        <w:pStyle w:val="Paragrafoelenco"/>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04D9A443" w14:textId="49044F28" w:rsidR="000779DC" w:rsidRPr="002449A8" w:rsidRDefault="000779DC" w:rsidP="00937D3E">
      <w:pPr>
        <w:pStyle w:val="Paragrafoelenco"/>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 and all the violations.</w:t>
      </w:r>
    </w:p>
    <w:p w14:paraId="3CD592B3" w14:textId="79BED5C3" w:rsidR="000779DC" w:rsidRPr="002449A8" w:rsidRDefault="000779DC" w:rsidP="000779DC">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2A6D1F8" w14:textId="3B8D1A18"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lastRenderedPageBreak/>
        <w:t>G4: Allow the Municipality to retrieve submitted violations.</w:t>
      </w:r>
    </w:p>
    <w:p w14:paraId="38246002" w14:textId="77777777" w:rsidR="000779DC" w:rsidRPr="002449A8" w:rsidRDefault="000779DC" w:rsidP="000779DC">
      <w:pPr>
        <w:pStyle w:val="Paragrafoelenco"/>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19BB0E68" w14:textId="31CEBE93" w:rsidR="000779DC" w:rsidRPr="002449A8" w:rsidRDefault="000779DC" w:rsidP="00761491">
      <w:pPr>
        <w:pStyle w:val="Paragrafoelenco"/>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278057D3" w14:textId="17E06132" w:rsidR="000779DC" w:rsidRPr="002449A8" w:rsidRDefault="000779DC" w:rsidP="000779DC">
      <w:pPr>
        <w:pStyle w:val="Paragrafoelenco"/>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 and all the violations.</w:t>
      </w:r>
    </w:p>
    <w:p w14:paraId="34825B08" w14:textId="55DB7A46" w:rsidR="000779DC" w:rsidRPr="002449A8" w:rsidRDefault="00DE4AC2" w:rsidP="00937D3E">
      <w:pPr>
        <w:pStyle w:val="Paragrafoelenco"/>
        <w:numPr>
          <w:ilvl w:val="1"/>
          <w:numId w:val="25"/>
        </w:numPr>
        <w:rPr>
          <w:rFonts w:ascii="Calibri" w:hAnsi="Calibri" w:cs="Calibri"/>
          <w:b/>
          <w:lang w:val="en-GB"/>
        </w:rPr>
      </w:pPr>
      <w:r w:rsidRPr="002449A8">
        <w:rPr>
          <w:rFonts w:ascii="Calibri" w:hAnsi="Calibri" w:cs="Calibri"/>
          <w:lang w:val="en-GB"/>
        </w:rPr>
        <w:t xml:space="preserve">R20: Every month the system notifies the municipality with the most unsafe streets and the vehicles that </w:t>
      </w:r>
      <w:r w:rsidR="00761491" w:rsidRPr="002449A8">
        <w:rPr>
          <w:rFonts w:ascii="Calibri" w:hAnsi="Calibri" w:cs="Calibri"/>
          <w:lang w:val="en-GB"/>
        </w:rPr>
        <w:t xml:space="preserve">have committed </w:t>
      </w:r>
      <w:r w:rsidRPr="002449A8">
        <w:rPr>
          <w:rFonts w:ascii="Calibri" w:hAnsi="Calibri" w:cs="Calibri"/>
          <w:lang w:val="en-GB"/>
        </w:rPr>
        <w:t>the most violations.</w:t>
      </w:r>
    </w:p>
    <w:p w14:paraId="7C250D76" w14:textId="3B221F4B" w:rsidR="000779DC" w:rsidRPr="002449A8" w:rsidRDefault="000779DC" w:rsidP="00DE4AC2">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14D1DEE1" w14:textId="27176361"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t>G5: The System gives statistics to the User about the violations.</w:t>
      </w:r>
    </w:p>
    <w:p w14:paraId="034C066B" w14:textId="09D6B190" w:rsidR="00DE4AC2" w:rsidRPr="002449A8" w:rsidRDefault="00DE4AC2" w:rsidP="00DE4AC2">
      <w:pPr>
        <w:pStyle w:val="Paragrafoelenco"/>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669E15" w14:textId="55276F5B" w:rsidR="00DE4AC2" w:rsidRPr="002449A8" w:rsidRDefault="00DE4AC2" w:rsidP="00DE4AC2">
      <w:pPr>
        <w:pStyle w:val="Paragrafoelenco"/>
        <w:numPr>
          <w:ilvl w:val="1"/>
          <w:numId w:val="25"/>
        </w:numPr>
        <w:rPr>
          <w:rFonts w:ascii="Calibri" w:hAnsi="Calibri" w:cs="Calibri"/>
          <w:b/>
          <w:lang w:val="en-GB"/>
        </w:rPr>
      </w:pPr>
      <w:r w:rsidRPr="002449A8">
        <w:rPr>
          <w:rFonts w:ascii="Calibri" w:hAnsi="Calibri" w:cs="Calibri"/>
          <w:lang w:val="en-GB"/>
        </w:rPr>
        <w:t>R3: The user can view only the most unsafe areas, the streets with the highest number of violations and the effectiveness of the system.</w:t>
      </w:r>
    </w:p>
    <w:p w14:paraId="10C931A2" w14:textId="39CA0DC9" w:rsidR="00DE4AC2" w:rsidRPr="002449A8" w:rsidRDefault="00DE4AC2" w:rsidP="00937D3E">
      <w:pPr>
        <w:pStyle w:val="Paragrafoelenco"/>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177F9CE2" w14:textId="7186CD38"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R15: The system must calculate the most unsafe areas.</w:t>
      </w:r>
    </w:p>
    <w:p w14:paraId="5B7BDC1F" w14:textId="5067FB7B"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R16: The system must calculate the streets with the highest number of violations.</w:t>
      </w:r>
    </w:p>
    <w:p w14:paraId="4027860F" w14:textId="346591E0"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R17: The system must calculate the effectiveness of the service.</w:t>
      </w:r>
    </w:p>
    <w:p w14:paraId="2E558892" w14:textId="7D4DEECA" w:rsidR="00DE4AC2" w:rsidRPr="002449A8" w:rsidRDefault="00DE4AC2" w:rsidP="00761491">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526011AA" w14:textId="57DF6AF8"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t>G6: The System gives statistics to the Municipality about the violations.</w:t>
      </w:r>
    </w:p>
    <w:p w14:paraId="6DC7BB83" w14:textId="77777777" w:rsidR="00DE4AC2" w:rsidRPr="002449A8" w:rsidRDefault="00DE4AC2" w:rsidP="00DE4AC2">
      <w:pPr>
        <w:pStyle w:val="Paragrafoelenco"/>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2DDA86D0" w14:textId="09F0FE06" w:rsidR="00DE4AC2" w:rsidRPr="002449A8" w:rsidRDefault="00DE4AC2" w:rsidP="00761491">
      <w:pPr>
        <w:pStyle w:val="Paragrafoelenco"/>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3372AD1C" w14:textId="77777777" w:rsidR="00DE4AC2" w:rsidRPr="002449A8" w:rsidRDefault="00DE4AC2" w:rsidP="00DE4AC2">
      <w:pPr>
        <w:pStyle w:val="Paragrafoelenco"/>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5167D2F4" w14:textId="77777777" w:rsidR="00DE4AC2" w:rsidRPr="002449A8" w:rsidRDefault="00DE4AC2" w:rsidP="00DE4AC2">
      <w:pPr>
        <w:pStyle w:val="Paragrafoelenco"/>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714B4EF" w14:textId="77777777" w:rsidR="00DE4AC2" w:rsidRPr="002449A8" w:rsidRDefault="00DE4AC2" w:rsidP="00DE4AC2">
      <w:pPr>
        <w:pStyle w:val="Paragrafoelenco"/>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106DE395" w14:textId="77777777" w:rsidR="00DE4AC2" w:rsidRPr="002449A8" w:rsidRDefault="00DE4AC2" w:rsidP="00DE4AC2">
      <w:pPr>
        <w:pStyle w:val="Paragrafoelenco"/>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0FBFBB39" w14:textId="5FEEA765" w:rsidR="00DE4AC2" w:rsidRPr="002449A8" w:rsidRDefault="00DE4AC2" w:rsidP="00937D3E">
      <w:pPr>
        <w:pStyle w:val="Paragrafoelenco"/>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 and all the violations.</w:t>
      </w:r>
    </w:p>
    <w:p w14:paraId="3117814A" w14:textId="00DF76E2" w:rsidR="00DE4AC2" w:rsidRPr="002449A8" w:rsidRDefault="00DE4AC2" w:rsidP="00DE4AC2">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2BC7EE60" w14:textId="39E905B7" w:rsidR="00761491" w:rsidRPr="002449A8" w:rsidRDefault="009C5914" w:rsidP="00761491">
      <w:pPr>
        <w:pStyle w:val="Paragrafoelenco"/>
        <w:numPr>
          <w:ilvl w:val="0"/>
          <w:numId w:val="25"/>
        </w:numPr>
        <w:rPr>
          <w:rFonts w:ascii="Calibri" w:hAnsi="Calibri" w:cs="Calibri"/>
          <w:b/>
          <w:bCs/>
          <w:lang w:val="en-GB"/>
        </w:rPr>
      </w:pPr>
      <w:r w:rsidRPr="002449A8">
        <w:rPr>
          <w:rFonts w:ascii="Calibri" w:hAnsi="Calibri" w:cs="Calibri"/>
          <w:b/>
          <w:lang w:val="en-GB"/>
        </w:rPr>
        <w:t xml:space="preserve">G7: The System can retrieve the tickets issued by the Municipality </w:t>
      </w:r>
    </w:p>
    <w:p w14:paraId="7BB96803" w14:textId="2C6385BF" w:rsidR="00761491" w:rsidRPr="002449A8" w:rsidRDefault="00761491" w:rsidP="00761491">
      <w:pPr>
        <w:pStyle w:val="Paragrafoelenco"/>
        <w:numPr>
          <w:ilvl w:val="1"/>
          <w:numId w:val="25"/>
        </w:numPr>
        <w:rPr>
          <w:rFonts w:ascii="Calibri" w:hAnsi="Calibri" w:cs="Calibri"/>
          <w:b/>
          <w:bCs/>
          <w:lang w:val="en-GB"/>
        </w:rPr>
      </w:pPr>
      <w:r w:rsidRPr="002449A8">
        <w:rPr>
          <w:rFonts w:ascii="Calibri" w:hAnsi="Calibri" w:cs="Calibri"/>
          <w:lang w:val="en-GB"/>
        </w:rPr>
        <w:t>R5: Violations registered by the Municipality can be retrieved by the system.</w:t>
      </w:r>
    </w:p>
    <w:p w14:paraId="0A26995B" w14:textId="7C4F0634" w:rsidR="00761491" w:rsidRPr="002449A8" w:rsidRDefault="00761491" w:rsidP="00761491">
      <w:pPr>
        <w:pStyle w:val="Paragrafoelenco"/>
        <w:numPr>
          <w:ilvl w:val="1"/>
          <w:numId w:val="25"/>
        </w:numPr>
        <w:rPr>
          <w:rFonts w:ascii="Calibri" w:hAnsi="Calibri" w:cs="Calibri"/>
          <w:b/>
          <w:bCs/>
          <w:lang w:val="en-GB"/>
        </w:rPr>
      </w:pPr>
      <w:r w:rsidRPr="002449A8">
        <w:rPr>
          <w:rFonts w:ascii="Calibri" w:hAnsi="Calibri" w:cs="Calibri"/>
          <w:lang w:val="en-GB"/>
        </w:rPr>
        <w:t>R6: The system must avoid the manipulation of the violations.</w:t>
      </w:r>
    </w:p>
    <w:p w14:paraId="24A06167" w14:textId="77777777" w:rsidR="00DE4AC2" w:rsidRPr="002449A8" w:rsidRDefault="00DE4AC2" w:rsidP="00DE4AC2">
      <w:pPr>
        <w:pStyle w:val="Paragrafoelenco"/>
        <w:numPr>
          <w:ilvl w:val="1"/>
          <w:numId w:val="25"/>
        </w:numPr>
        <w:rPr>
          <w:rFonts w:ascii="Calibri" w:hAnsi="Calibri" w:cs="Calibri"/>
          <w:b/>
          <w:bCs/>
          <w:lang w:val="en-GB"/>
        </w:rPr>
      </w:pPr>
      <w:r w:rsidRPr="002449A8">
        <w:rPr>
          <w:rFonts w:ascii="Calibri" w:hAnsi="Calibri" w:cs="Calibri"/>
          <w:lang w:val="en-GB"/>
        </w:rPr>
        <w:t>D7: The chain of custody of the violation is never broken if and only if the information about the violation is never altered.</w:t>
      </w:r>
    </w:p>
    <w:p w14:paraId="2E8AE9DC" w14:textId="69EC9410" w:rsidR="00DE4AC2" w:rsidRPr="002449A8" w:rsidRDefault="00DE4AC2" w:rsidP="00DE4AC2">
      <w:pPr>
        <w:pStyle w:val="Paragrafoelenco"/>
        <w:numPr>
          <w:ilvl w:val="1"/>
          <w:numId w:val="25"/>
        </w:numPr>
        <w:rPr>
          <w:rFonts w:ascii="Calibri" w:hAnsi="Calibri" w:cs="Calibri"/>
          <w:b/>
          <w:bCs/>
          <w:lang w:val="en-GB"/>
        </w:rPr>
      </w:pPr>
      <w:r w:rsidRPr="002449A8">
        <w:rPr>
          <w:rFonts w:ascii="Calibri" w:hAnsi="Calibri" w:cs="Calibri"/>
          <w:lang w:val="en-GB"/>
        </w:rPr>
        <w:t>D9: The Municipality possesses only real violations.</w:t>
      </w:r>
    </w:p>
    <w:p w14:paraId="5A4DF1BE" w14:textId="706528A8" w:rsidR="00761491" w:rsidRPr="002449A8" w:rsidRDefault="00761491" w:rsidP="00761491">
      <w:pPr>
        <w:rPr>
          <w:bCs/>
          <w:lang w:val="en-GB"/>
        </w:rPr>
      </w:pPr>
      <w:r w:rsidRPr="002449A8">
        <w:rPr>
          <w:bCs/>
          <w:lang w:val="en-GB"/>
        </w:rPr>
        <w:t>For User we intend the person who has been registered and has made the login.</w:t>
      </w:r>
      <w:r w:rsidRPr="002449A8">
        <w:rPr>
          <w:bCs/>
          <w:lang w:val="en-GB"/>
        </w:rPr>
        <w:br/>
        <w:t>For Municipality we intend that Municipality which has been registered and has made the login.</w:t>
      </w:r>
    </w:p>
    <w:p w14:paraId="15B43611" w14:textId="77777777" w:rsidR="00BA3A1A" w:rsidRPr="002449A8" w:rsidRDefault="00BA3A1A" w:rsidP="00B13A87">
      <w:pPr>
        <w:pStyle w:val="Titolo2"/>
        <w:rPr>
          <w:lang w:val="en-GB"/>
        </w:rPr>
      </w:pPr>
      <w:r w:rsidRPr="002449A8">
        <w:rPr>
          <w:lang w:val="en-GB"/>
        </w:rPr>
        <w:t>Performance requirements</w:t>
      </w:r>
    </w:p>
    <w:p w14:paraId="3D8AF34E" w14:textId="3C50E9C0" w:rsidR="00B13A87" w:rsidRPr="002449A8" w:rsidRDefault="00661099" w:rsidP="00B13A87">
      <w:pPr>
        <w:rPr>
          <w:lang w:val="en-GB"/>
        </w:rPr>
      </w:pPr>
      <w:r w:rsidRPr="002449A8">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2449A8" w:rsidRDefault="00BA3A1A" w:rsidP="00B13A87">
      <w:pPr>
        <w:pStyle w:val="Titolo2"/>
        <w:rPr>
          <w:lang w:val="en-GB"/>
        </w:rPr>
      </w:pPr>
      <w:r w:rsidRPr="002449A8">
        <w:rPr>
          <w:lang w:val="en-GB"/>
        </w:rPr>
        <w:lastRenderedPageBreak/>
        <w:t>Design constraints</w:t>
      </w:r>
    </w:p>
    <w:p w14:paraId="4D976A65" w14:textId="77777777" w:rsidR="00BA3A1A" w:rsidRPr="002449A8" w:rsidRDefault="00BA3A1A" w:rsidP="00B13A87">
      <w:pPr>
        <w:pStyle w:val="Titolo3"/>
        <w:rPr>
          <w:lang w:val="en-GB"/>
        </w:rPr>
      </w:pPr>
      <w:r w:rsidRPr="002449A8">
        <w:rPr>
          <w:lang w:val="en-GB"/>
        </w:rPr>
        <w:t>Standard compliance</w:t>
      </w:r>
    </w:p>
    <w:p w14:paraId="44D99276" w14:textId="0D3965EA" w:rsidR="00B13A87" w:rsidRPr="002449A8" w:rsidRDefault="00661099" w:rsidP="00B13A87">
      <w:pPr>
        <w:rPr>
          <w:lang w:val="en-GB"/>
        </w:rPr>
      </w:pPr>
      <w:r w:rsidRPr="002449A8">
        <w:rPr>
          <w:lang w:val="en-GB"/>
        </w:rPr>
        <w:t>Don’t broke the chain of custody.</w:t>
      </w:r>
    </w:p>
    <w:p w14:paraId="69D496AD" w14:textId="77777777" w:rsidR="00BA3A1A" w:rsidRPr="002449A8" w:rsidRDefault="00BA3A1A" w:rsidP="00B13A87">
      <w:pPr>
        <w:pStyle w:val="Titolo3"/>
        <w:rPr>
          <w:lang w:val="en-GB"/>
        </w:rPr>
      </w:pPr>
      <w:r w:rsidRPr="002449A8">
        <w:rPr>
          <w:lang w:val="en-GB"/>
        </w:rPr>
        <w:t>Hardware limitations</w:t>
      </w:r>
    </w:p>
    <w:p w14:paraId="1BA55493" w14:textId="77777777" w:rsidR="00B13A87" w:rsidRPr="002449A8" w:rsidRDefault="00B13A87" w:rsidP="00B13A87">
      <w:pPr>
        <w:rPr>
          <w:lang w:val="en-GB"/>
        </w:rPr>
      </w:pPr>
      <w:r w:rsidRPr="002449A8">
        <w:rPr>
          <w:lang w:val="en-GB"/>
        </w:rPr>
        <w:t>Text</w:t>
      </w:r>
    </w:p>
    <w:p w14:paraId="30AA4A32" w14:textId="77777777" w:rsidR="00BA3A1A" w:rsidRPr="002449A8" w:rsidRDefault="00BA3A1A" w:rsidP="00B13A87">
      <w:pPr>
        <w:pStyle w:val="Titolo3"/>
        <w:rPr>
          <w:lang w:val="en-GB"/>
        </w:rPr>
      </w:pPr>
      <w:r w:rsidRPr="002449A8">
        <w:rPr>
          <w:lang w:val="en-GB"/>
        </w:rPr>
        <w:t>Any other constraint</w:t>
      </w:r>
    </w:p>
    <w:p w14:paraId="0FED1BE3" w14:textId="77777777" w:rsidR="00B13A87" w:rsidRPr="002449A8" w:rsidRDefault="00B13A87" w:rsidP="00B13A87">
      <w:pPr>
        <w:rPr>
          <w:lang w:val="en-GB"/>
        </w:rPr>
      </w:pPr>
      <w:r w:rsidRPr="002449A8">
        <w:rPr>
          <w:lang w:val="en-GB"/>
        </w:rPr>
        <w:t>Text</w:t>
      </w:r>
    </w:p>
    <w:p w14:paraId="16537E07" w14:textId="77777777" w:rsidR="00BA3A1A" w:rsidRPr="002449A8" w:rsidRDefault="00BA3A1A" w:rsidP="00B13A87">
      <w:pPr>
        <w:pStyle w:val="Titolo2"/>
        <w:rPr>
          <w:lang w:val="en-GB"/>
        </w:rPr>
      </w:pPr>
      <w:r w:rsidRPr="002449A8">
        <w:rPr>
          <w:lang w:val="en-GB"/>
        </w:rPr>
        <w:t xml:space="preserve">Software </w:t>
      </w:r>
      <w:r w:rsidR="006F01B8" w:rsidRPr="002449A8">
        <w:rPr>
          <w:lang w:val="en-GB"/>
        </w:rPr>
        <w:t>s</w:t>
      </w:r>
      <w:r w:rsidRPr="002449A8">
        <w:rPr>
          <w:lang w:val="en-GB"/>
        </w:rPr>
        <w:t xml:space="preserve">ystem </w:t>
      </w:r>
      <w:r w:rsidR="006F01B8" w:rsidRPr="002449A8">
        <w:rPr>
          <w:lang w:val="en-GB"/>
        </w:rPr>
        <w:t>a</w:t>
      </w:r>
      <w:r w:rsidRPr="002449A8">
        <w:rPr>
          <w:lang w:val="en-GB"/>
        </w:rPr>
        <w:t>ttributes</w:t>
      </w:r>
    </w:p>
    <w:p w14:paraId="1C168C9D" w14:textId="77777777" w:rsidR="00BA3A1A" w:rsidRPr="002449A8" w:rsidRDefault="00BA3A1A" w:rsidP="00B13A87">
      <w:pPr>
        <w:pStyle w:val="Titolo3"/>
        <w:rPr>
          <w:lang w:val="en-GB"/>
        </w:rPr>
      </w:pPr>
      <w:r w:rsidRPr="002449A8">
        <w:rPr>
          <w:lang w:val="en-GB"/>
        </w:rPr>
        <w:t>Reliability</w:t>
      </w:r>
    </w:p>
    <w:p w14:paraId="281D341C" w14:textId="77777777" w:rsidR="00B13A87" w:rsidRPr="002449A8" w:rsidRDefault="00B13A87" w:rsidP="00B13A87">
      <w:pPr>
        <w:rPr>
          <w:lang w:val="en-GB"/>
        </w:rPr>
      </w:pPr>
      <w:r w:rsidRPr="002449A8">
        <w:rPr>
          <w:lang w:val="en-GB"/>
        </w:rPr>
        <w:t>Text</w:t>
      </w:r>
    </w:p>
    <w:p w14:paraId="0364DE2F" w14:textId="77777777" w:rsidR="00BA3A1A" w:rsidRPr="002449A8" w:rsidRDefault="00BA3A1A" w:rsidP="00B13A87">
      <w:pPr>
        <w:pStyle w:val="Titolo3"/>
        <w:rPr>
          <w:lang w:val="en-GB"/>
        </w:rPr>
      </w:pPr>
      <w:r w:rsidRPr="002449A8">
        <w:rPr>
          <w:lang w:val="en-GB"/>
        </w:rPr>
        <w:t>Availability</w:t>
      </w:r>
    </w:p>
    <w:p w14:paraId="4FAC538A" w14:textId="77777777" w:rsidR="00B13A87" w:rsidRPr="002449A8" w:rsidRDefault="00B13A87" w:rsidP="00B13A87">
      <w:pPr>
        <w:rPr>
          <w:lang w:val="en-GB"/>
        </w:rPr>
      </w:pPr>
      <w:r w:rsidRPr="002449A8">
        <w:rPr>
          <w:lang w:val="en-GB"/>
        </w:rPr>
        <w:t>Text</w:t>
      </w:r>
    </w:p>
    <w:p w14:paraId="210DC441" w14:textId="77777777" w:rsidR="00BA3A1A" w:rsidRPr="002449A8" w:rsidRDefault="00BA3A1A" w:rsidP="00B13A87">
      <w:pPr>
        <w:pStyle w:val="Titolo3"/>
        <w:rPr>
          <w:lang w:val="en-GB"/>
        </w:rPr>
      </w:pPr>
      <w:r w:rsidRPr="002449A8">
        <w:rPr>
          <w:lang w:val="en-GB"/>
        </w:rPr>
        <w:t>Security</w:t>
      </w:r>
    </w:p>
    <w:p w14:paraId="282EB367" w14:textId="77777777" w:rsidR="00B13A87" w:rsidRPr="002449A8" w:rsidRDefault="00B13A87" w:rsidP="00B13A87">
      <w:pPr>
        <w:rPr>
          <w:lang w:val="en-GB"/>
        </w:rPr>
      </w:pPr>
      <w:r w:rsidRPr="002449A8">
        <w:rPr>
          <w:lang w:val="en-GB"/>
        </w:rPr>
        <w:t>Text</w:t>
      </w:r>
    </w:p>
    <w:p w14:paraId="22A53C54" w14:textId="77777777" w:rsidR="00BA3A1A" w:rsidRPr="002449A8" w:rsidRDefault="00BA3A1A" w:rsidP="00B13A87">
      <w:pPr>
        <w:pStyle w:val="Titolo3"/>
        <w:rPr>
          <w:lang w:val="en-GB"/>
        </w:rPr>
      </w:pPr>
      <w:r w:rsidRPr="002449A8">
        <w:rPr>
          <w:lang w:val="en-GB"/>
        </w:rPr>
        <w:t>Maintainability</w:t>
      </w:r>
    </w:p>
    <w:p w14:paraId="3808280D" w14:textId="77777777" w:rsidR="00B13A87" w:rsidRPr="002449A8" w:rsidRDefault="00B13A87" w:rsidP="00B13A87">
      <w:pPr>
        <w:rPr>
          <w:lang w:val="en-GB"/>
        </w:rPr>
      </w:pPr>
      <w:r w:rsidRPr="002449A8">
        <w:rPr>
          <w:lang w:val="en-GB"/>
        </w:rPr>
        <w:t>Text</w:t>
      </w:r>
    </w:p>
    <w:p w14:paraId="2BF543C7" w14:textId="77777777" w:rsidR="00BA3A1A" w:rsidRPr="002449A8" w:rsidRDefault="00BA3A1A" w:rsidP="00B13A87">
      <w:pPr>
        <w:pStyle w:val="Titolo3"/>
        <w:rPr>
          <w:lang w:val="en-GB"/>
        </w:rPr>
      </w:pPr>
      <w:r w:rsidRPr="002449A8">
        <w:rPr>
          <w:lang w:val="en-GB"/>
        </w:rPr>
        <w:t>Portability</w:t>
      </w:r>
    </w:p>
    <w:p w14:paraId="7B3606F3" w14:textId="77777777" w:rsidR="00B13A87" w:rsidRPr="002449A8" w:rsidRDefault="00B13A87" w:rsidP="00B13A87">
      <w:pPr>
        <w:rPr>
          <w:lang w:val="en-GB"/>
        </w:rPr>
      </w:pPr>
      <w:r w:rsidRPr="002449A8">
        <w:rPr>
          <w:lang w:val="en-GB"/>
        </w:rPr>
        <w:t>Text</w:t>
      </w:r>
    </w:p>
    <w:p w14:paraId="62B59A6D"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6BF23511" w14:textId="77777777" w:rsidR="00BA3A1A" w:rsidRPr="002449A8" w:rsidRDefault="00B13A87" w:rsidP="00B13A87">
      <w:pPr>
        <w:pStyle w:val="Titolo1"/>
        <w:rPr>
          <w:lang w:val="en-GB"/>
        </w:rPr>
      </w:pPr>
      <w:r w:rsidRPr="002449A8">
        <w:rPr>
          <w:lang w:val="en-GB"/>
        </w:rPr>
        <w:lastRenderedPageBreak/>
        <w:t>Formal analysis using ALLOY</w:t>
      </w:r>
    </w:p>
    <w:p w14:paraId="45EAB57A" w14:textId="77777777" w:rsidR="00B13A87" w:rsidRPr="002449A8" w:rsidRDefault="00B13A87" w:rsidP="00BA3A1A">
      <w:pPr>
        <w:rPr>
          <w:lang w:val="en-GB"/>
        </w:rPr>
      </w:pPr>
      <w:r w:rsidRPr="002449A8">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1FC0CDED" w:rsidR="00590B78" w:rsidRPr="002449A8" w:rsidRDefault="00E87787">
      <w:pPr>
        <w:rPr>
          <w:rFonts w:asciiTheme="majorHAnsi" w:eastAsiaTheme="majorEastAsia" w:hAnsiTheme="majorHAnsi" w:cstheme="majorBidi"/>
          <w:b/>
          <w:bCs/>
          <w:smallCaps/>
          <w:color w:val="000000" w:themeColor="text1"/>
          <w:sz w:val="36"/>
          <w:szCs w:val="36"/>
          <w:lang w:val="en-GB"/>
        </w:rPr>
      </w:pPr>
      <w:r w:rsidRPr="002449A8">
        <w:rPr>
          <w:lang w:val="en-GB"/>
        </w:rPr>
        <w:t>Proof that the chain of custody is never altered.</w:t>
      </w:r>
      <w:r w:rsidR="00590B78" w:rsidRPr="002449A8">
        <w:rPr>
          <w:lang w:val="en-GB"/>
        </w:rPr>
        <w:br w:type="page"/>
      </w:r>
    </w:p>
    <w:p w14:paraId="4B7177E9" w14:textId="77777777" w:rsidR="00B13A87" w:rsidRPr="002449A8" w:rsidRDefault="00B13A87" w:rsidP="00B13A87">
      <w:pPr>
        <w:pStyle w:val="Titolo1"/>
        <w:rPr>
          <w:lang w:val="en-GB"/>
        </w:rPr>
      </w:pPr>
      <w:r w:rsidRPr="002449A8">
        <w:rPr>
          <w:lang w:val="en-GB"/>
        </w:rPr>
        <w:lastRenderedPageBreak/>
        <w:t>Effort spent</w:t>
      </w:r>
    </w:p>
    <w:p w14:paraId="5B1215D0" w14:textId="77777777" w:rsidR="00B13A87" w:rsidRPr="002449A8" w:rsidRDefault="00B13A87" w:rsidP="00B13A87">
      <w:pPr>
        <w:rPr>
          <w:lang w:val="en-GB"/>
        </w:rPr>
      </w:pPr>
      <w:r w:rsidRPr="002449A8">
        <w:rPr>
          <w:lang w:val="en-GB"/>
        </w:rPr>
        <w:t>Text</w:t>
      </w:r>
    </w:p>
    <w:p w14:paraId="5FDBA32E"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080FF4A8" w14:textId="77777777" w:rsidR="00B13A87" w:rsidRPr="002449A8" w:rsidRDefault="00B13A87" w:rsidP="00B13A87">
      <w:pPr>
        <w:pStyle w:val="Titolo1"/>
        <w:rPr>
          <w:lang w:val="en-GB"/>
        </w:rPr>
      </w:pPr>
      <w:r w:rsidRPr="002449A8">
        <w:rPr>
          <w:lang w:val="en-GB"/>
        </w:rPr>
        <w:lastRenderedPageBreak/>
        <w:t>References</w:t>
      </w:r>
    </w:p>
    <w:p w14:paraId="67297572" w14:textId="77777777" w:rsidR="00B13A87" w:rsidRPr="002449A8" w:rsidRDefault="00B13A87" w:rsidP="00B13A87">
      <w:pPr>
        <w:rPr>
          <w:lang w:val="en-GB"/>
        </w:rPr>
      </w:pPr>
      <w:r w:rsidRPr="002449A8">
        <w:rPr>
          <w:lang w:val="en-GB"/>
        </w:rPr>
        <w:t>Text</w:t>
      </w:r>
    </w:p>
    <w:p w14:paraId="3C8B7AE5" w14:textId="77777777" w:rsidR="00BA3A1A" w:rsidRPr="002449A8" w:rsidRDefault="00BA3A1A" w:rsidP="00BA3A1A">
      <w:pPr>
        <w:rPr>
          <w:lang w:val="en-GB"/>
        </w:rPr>
      </w:pPr>
    </w:p>
    <w:sectPr w:rsidR="00BA3A1A" w:rsidRPr="002449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ymbolMT">
    <w:altName w:val="Cambria"/>
    <w:panose1 w:val="00000000000000000000"/>
    <w:charset w:val="00"/>
    <w:family w:val="roman"/>
    <w:notTrueType/>
    <w:pitch w:val="default"/>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6396F"/>
    <w:multiLevelType w:val="multilevel"/>
    <w:tmpl w:val="331040B4"/>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9BACC206"/>
    <w:lvl w:ilvl="0">
      <w:start w:val="1"/>
      <w:numFmt w:val="decimal"/>
      <w:pStyle w:val="Titolo1"/>
      <w:lvlText w:val="%1"/>
      <w:lvlJc w:val="left"/>
      <w:pPr>
        <w:ind w:left="432" w:hanging="432"/>
      </w:pPr>
      <w:rPr>
        <w:rFonts w:hint="default"/>
      </w:rPr>
    </w:lvl>
    <w:lvl w:ilvl="1">
      <w:start w:val="1"/>
      <w:numFmt w:val="upperLetter"/>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5"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CC20BC"/>
    <w:multiLevelType w:val="multilevel"/>
    <w:tmpl w:val="F1E0E2C8"/>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1306"/>
    <w:multiLevelType w:val="hybridMultilevel"/>
    <w:tmpl w:val="0A9C72D0"/>
    <w:lvl w:ilvl="0" w:tplc="1794CF8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A418A1"/>
    <w:multiLevelType w:val="hybridMultilevel"/>
    <w:tmpl w:val="1E7497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DBB0C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63141C"/>
    <w:multiLevelType w:val="hybridMultilevel"/>
    <w:tmpl w:val="2E909B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E30198"/>
    <w:multiLevelType w:val="hybridMultilevel"/>
    <w:tmpl w:val="D95E6EB4"/>
    <w:lvl w:ilvl="0" w:tplc="1AF4680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22EF2"/>
    <w:multiLevelType w:val="hybridMultilevel"/>
    <w:tmpl w:val="7332D5A6"/>
    <w:lvl w:ilvl="0" w:tplc="44EC62D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764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58832A2"/>
    <w:multiLevelType w:val="hybridMultilevel"/>
    <w:tmpl w:val="434E5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6"/>
  </w:num>
  <w:num w:numId="12">
    <w:abstractNumId w:val="19"/>
  </w:num>
  <w:num w:numId="13">
    <w:abstractNumId w:val="15"/>
  </w:num>
  <w:num w:numId="14">
    <w:abstractNumId w:val="23"/>
  </w:num>
  <w:num w:numId="15">
    <w:abstractNumId w:val="17"/>
  </w:num>
  <w:num w:numId="16">
    <w:abstractNumId w:val="21"/>
  </w:num>
  <w:num w:numId="17">
    <w:abstractNumId w:val="18"/>
  </w:num>
  <w:num w:numId="18">
    <w:abstractNumId w:val="1"/>
  </w:num>
  <w:num w:numId="19">
    <w:abstractNumId w:val="20"/>
  </w:num>
  <w:num w:numId="20">
    <w:abstractNumId w:val="6"/>
  </w:num>
  <w:num w:numId="21">
    <w:abstractNumId w:val="2"/>
  </w:num>
  <w:num w:numId="22">
    <w:abstractNumId w:val="5"/>
  </w:num>
  <w:num w:numId="23">
    <w:abstractNumId w:val="14"/>
  </w:num>
  <w:num w:numId="24">
    <w:abstractNumId w:val="0"/>
  </w:num>
  <w:num w:numId="25">
    <w:abstractNumId w:val="24"/>
  </w:num>
  <w:num w:numId="26">
    <w:abstractNumId w:val="9"/>
  </w:num>
  <w:num w:numId="27">
    <w:abstractNumId w:val="11"/>
  </w:num>
  <w:num w:numId="28">
    <w:abstractNumId w:val="22"/>
  </w:num>
  <w:num w:numId="29">
    <w:abstractNumId w:val="10"/>
  </w:num>
  <w:num w:numId="30">
    <w:abstractNumId w:val="8"/>
  </w:num>
  <w:num w:numId="31">
    <w:abstractNumId w:val="12"/>
  </w:num>
  <w:num w:numId="32">
    <w:abstractNumId w:val="13"/>
  </w:num>
  <w:num w:numId="33">
    <w:abstractNumId w:val="3"/>
  </w:num>
  <w:num w:numId="3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ulio Antonio Abbo">
    <w15:presenceInfo w15:providerId="None" w15:userId="Giulio Antonio Ab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3243A"/>
    <w:rsid w:val="000779DC"/>
    <w:rsid w:val="000844AF"/>
    <w:rsid w:val="0021639B"/>
    <w:rsid w:val="00242A9D"/>
    <w:rsid w:val="002449A8"/>
    <w:rsid w:val="00254102"/>
    <w:rsid w:val="00254E1B"/>
    <w:rsid w:val="0028664E"/>
    <w:rsid w:val="002A6DFD"/>
    <w:rsid w:val="002C5767"/>
    <w:rsid w:val="002D0F2E"/>
    <w:rsid w:val="002D3A8E"/>
    <w:rsid w:val="00305878"/>
    <w:rsid w:val="00320724"/>
    <w:rsid w:val="00350181"/>
    <w:rsid w:val="00365CC8"/>
    <w:rsid w:val="00372883"/>
    <w:rsid w:val="003C1B4E"/>
    <w:rsid w:val="00440FD2"/>
    <w:rsid w:val="004573D8"/>
    <w:rsid w:val="00465801"/>
    <w:rsid w:val="004842D3"/>
    <w:rsid w:val="00491EE6"/>
    <w:rsid w:val="004D1676"/>
    <w:rsid w:val="004D3442"/>
    <w:rsid w:val="00555DC6"/>
    <w:rsid w:val="00561F2F"/>
    <w:rsid w:val="005842B3"/>
    <w:rsid w:val="00590B78"/>
    <w:rsid w:val="00594778"/>
    <w:rsid w:val="005D33B0"/>
    <w:rsid w:val="00661099"/>
    <w:rsid w:val="00673BF9"/>
    <w:rsid w:val="006F01B8"/>
    <w:rsid w:val="006F5076"/>
    <w:rsid w:val="00761491"/>
    <w:rsid w:val="00787042"/>
    <w:rsid w:val="007870B0"/>
    <w:rsid w:val="007A39B6"/>
    <w:rsid w:val="00856ADF"/>
    <w:rsid w:val="00893EF6"/>
    <w:rsid w:val="008D061A"/>
    <w:rsid w:val="00937D3E"/>
    <w:rsid w:val="00965501"/>
    <w:rsid w:val="00967591"/>
    <w:rsid w:val="009B74DB"/>
    <w:rsid w:val="009C5914"/>
    <w:rsid w:val="009E145A"/>
    <w:rsid w:val="00A03BFD"/>
    <w:rsid w:val="00A079D7"/>
    <w:rsid w:val="00A25102"/>
    <w:rsid w:val="00A92957"/>
    <w:rsid w:val="00AA26F0"/>
    <w:rsid w:val="00B009D8"/>
    <w:rsid w:val="00B047BC"/>
    <w:rsid w:val="00B13A87"/>
    <w:rsid w:val="00B16169"/>
    <w:rsid w:val="00B241E0"/>
    <w:rsid w:val="00B42E22"/>
    <w:rsid w:val="00B60A9F"/>
    <w:rsid w:val="00BA3A1A"/>
    <w:rsid w:val="00BA68E9"/>
    <w:rsid w:val="00BB2124"/>
    <w:rsid w:val="00BD49CD"/>
    <w:rsid w:val="00BE1330"/>
    <w:rsid w:val="00C3115D"/>
    <w:rsid w:val="00C70F67"/>
    <w:rsid w:val="00C77EC5"/>
    <w:rsid w:val="00C942F3"/>
    <w:rsid w:val="00CA1B21"/>
    <w:rsid w:val="00CD0ED9"/>
    <w:rsid w:val="00CE089F"/>
    <w:rsid w:val="00D0606D"/>
    <w:rsid w:val="00D15EEC"/>
    <w:rsid w:val="00D20FE0"/>
    <w:rsid w:val="00D236CE"/>
    <w:rsid w:val="00D256A8"/>
    <w:rsid w:val="00D7514E"/>
    <w:rsid w:val="00D9789D"/>
    <w:rsid w:val="00DD3A4E"/>
    <w:rsid w:val="00DE28E4"/>
    <w:rsid w:val="00DE4AC2"/>
    <w:rsid w:val="00E33257"/>
    <w:rsid w:val="00E87787"/>
    <w:rsid w:val="00F056ED"/>
    <w:rsid w:val="00F24DBC"/>
    <w:rsid w:val="00F33F09"/>
    <w:rsid w:val="00F43BFC"/>
    <w:rsid w:val="00FB41E1"/>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C942F3"/>
  </w:style>
  <w:style w:type="paragraph" w:styleId="Titolo1">
    <w:name w:val="heading 1"/>
    <w:basedOn w:val="Normale"/>
    <w:next w:val="Normale"/>
    <w:link w:val="Titolo1Carattere"/>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oloCarattere">
    <w:name w:val="Titolo Carattere"/>
    <w:basedOn w:val="Carpredefinitoparagrafo"/>
    <w:link w:val="Titolo"/>
    <w:uiPriority w:val="10"/>
    <w:rsid w:val="004842D3"/>
    <w:rPr>
      <w:rFonts w:asciiTheme="majorHAnsi" w:eastAsiaTheme="majorEastAsia" w:hAnsiTheme="majorHAnsi" w:cstheme="majorBidi"/>
      <w:smallCaps/>
      <w:color w:val="000000" w:themeColor="text1"/>
      <w:sz w:val="56"/>
      <w:szCs w:val="56"/>
    </w:rPr>
  </w:style>
  <w:style w:type="character" w:customStyle="1" w:styleId="Titolo1Carattere">
    <w:name w:val="Titolo 1 Carattere"/>
    <w:basedOn w:val="Carpredefinitoparagrafo"/>
    <w:link w:val="Titolo1"/>
    <w:uiPriority w:val="9"/>
    <w:rsid w:val="004D3442"/>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4D3442"/>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4D3442"/>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4D3442"/>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4D3442"/>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4D3442"/>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4D344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4D3442"/>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4D3442"/>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4842D3"/>
    <w:pPr>
      <w:numPr>
        <w:ilvl w:val="1"/>
      </w:numPr>
      <w:jc w:val="center"/>
    </w:pPr>
    <w:rPr>
      <w:color w:val="5A5A5A" w:themeColor="text1" w:themeTint="A5"/>
      <w:spacing w:val="10"/>
    </w:rPr>
  </w:style>
  <w:style w:type="character" w:customStyle="1" w:styleId="SottotitoloCarattere">
    <w:name w:val="Sottotitolo Carattere"/>
    <w:basedOn w:val="Carpredefinitoparagrafo"/>
    <w:link w:val="Sottotitolo"/>
    <w:uiPriority w:val="11"/>
    <w:rsid w:val="004842D3"/>
    <w:rPr>
      <w:color w:val="5A5A5A" w:themeColor="text1" w:themeTint="A5"/>
      <w:spacing w:val="10"/>
    </w:rPr>
  </w:style>
  <w:style w:type="character" w:styleId="Enfasigrassetto">
    <w:name w:val="Strong"/>
    <w:basedOn w:val="Carpredefinitoparagrafo"/>
    <w:uiPriority w:val="22"/>
    <w:qFormat/>
    <w:rsid w:val="004D3442"/>
    <w:rPr>
      <w:b/>
      <w:bCs/>
      <w:color w:val="000000" w:themeColor="text1"/>
    </w:rPr>
  </w:style>
  <w:style w:type="character" w:styleId="Enfasicorsivo">
    <w:name w:val="Emphasis"/>
    <w:basedOn w:val="Carpredefinitoparagrafo"/>
    <w:uiPriority w:val="20"/>
    <w:qFormat/>
    <w:rsid w:val="004D3442"/>
    <w:rPr>
      <w:i/>
      <w:iCs/>
      <w:color w:val="auto"/>
    </w:rPr>
  </w:style>
  <w:style w:type="paragraph" w:styleId="Nessunaspaziatura">
    <w:name w:val="No Spacing"/>
    <w:uiPriority w:val="1"/>
    <w:qFormat/>
    <w:rsid w:val="004D3442"/>
    <w:pPr>
      <w:spacing w:after="0" w:line="240" w:lineRule="auto"/>
    </w:pPr>
  </w:style>
  <w:style w:type="paragraph" w:styleId="Citazione">
    <w:name w:val="Quote"/>
    <w:basedOn w:val="Normale"/>
    <w:next w:val="Normale"/>
    <w:link w:val="CitazioneCarattere"/>
    <w:uiPriority w:val="29"/>
    <w:qFormat/>
    <w:rsid w:val="004D3442"/>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4D3442"/>
    <w:rPr>
      <w:i/>
      <w:iCs/>
      <w:color w:val="000000" w:themeColor="text1"/>
    </w:rPr>
  </w:style>
  <w:style w:type="paragraph" w:styleId="Citazioneintensa">
    <w:name w:val="Intense Quote"/>
    <w:basedOn w:val="Normale"/>
    <w:next w:val="Normale"/>
    <w:link w:val="CitazioneintensaCarattere"/>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4D3442"/>
    <w:rPr>
      <w:color w:val="000000" w:themeColor="text1"/>
      <w:shd w:val="clear" w:color="auto" w:fill="F2F2F2" w:themeFill="background1" w:themeFillShade="F2"/>
    </w:rPr>
  </w:style>
  <w:style w:type="character" w:styleId="Enfasidelicata">
    <w:name w:val="Subtle Emphasis"/>
    <w:basedOn w:val="Carpredefinitoparagrafo"/>
    <w:uiPriority w:val="19"/>
    <w:qFormat/>
    <w:rsid w:val="004D3442"/>
    <w:rPr>
      <w:i/>
      <w:iCs/>
      <w:color w:val="404040" w:themeColor="text1" w:themeTint="BF"/>
    </w:rPr>
  </w:style>
  <w:style w:type="character" w:styleId="Enfasiintensa">
    <w:name w:val="Intense Emphasis"/>
    <w:basedOn w:val="Carpredefinitoparagrafo"/>
    <w:uiPriority w:val="21"/>
    <w:qFormat/>
    <w:rsid w:val="004D3442"/>
    <w:rPr>
      <w:b/>
      <w:bCs/>
      <w:i/>
      <w:iCs/>
      <w:caps/>
    </w:rPr>
  </w:style>
  <w:style w:type="character" w:styleId="Riferimentodelicato">
    <w:name w:val="Subtle Reference"/>
    <w:basedOn w:val="Carpredefinitoparagrafo"/>
    <w:uiPriority w:val="31"/>
    <w:qFormat/>
    <w:rsid w:val="004D3442"/>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4D3442"/>
    <w:rPr>
      <w:b/>
      <w:bCs/>
      <w:smallCaps/>
      <w:u w:val="single"/>
    </w:rPr>
  </w:style>
  <w:style w:type="character" w:styleId="Titolodellibro">
    <w:name w:val="Book Title"/>
    <w:basedOn w:val="Carpredefinitoparagrafo"/>
    <w:uiPriority w:val="33"/>
    <w:qFormat/>
    <w:rsid w:val="004D3442"/>
    <w:rPr>
      <w:b w:val="0"/>
      <w:bCs w:val="0"/>
      <w:smallCaps/>
      <w:spacing w:val="5"/>
    </w:rPr>
  </w:style>
  <w:style w:type="paragraph" w:styleId="Titolosommario">
    <w:name w:val="TOC Heading"/>
    <w:basedOn w:val="Titolo1"/>
    <w:next w:val="Normale"/>
    <w:uiPriority w:val="39"/>
    <w:semiHidden/>
    <w:unhideWhenUsed/>
    <w:qFormat/>
    <w:rsid w:val="004D3442"/>
    <w:pPr>
      <w:outlineLvl w:val="9"/>
    </w:pPr>
  </w:style>
  <w:style w:type="paragraph" w:styleId="Paragrafoelenco">
    <w:name w:val="List Paragraph"/>
    <w:basedOn w:val="Normale"/>
    <w:uiPriority w:val="34"/>
    <w:qFormat/>
    <w:rsid w:val="006F01B8"/>
    <w:pPr>
      <w:ind w:left="720"/>
      <w:contextualSpacing/>
    </w:pPr>
  </w:style>
  <w:style w:type="character" w:styleId="Collegamentoipertestuale">
    <w:name w:val="Hyperlink"/>
    <w:basedOn w:val="Carpredefinitoparagrafo"/>
    <w:uiPriority w:val="99"/>
    <w:unhideWhenUsed/>
    <w:rsid w:val="00320724"/>
    <w:rPr>
      <w:color w:val="0563C1" w:themeColor="hyperlink"/>
      <w:u w:val="single"/>
    </w:rPr>
  </w:style>
  <w:style w:type="character" w:styleId="Menzionenonrisolta">
    <w:name w:val="Unresolved Mention"/>
    <w:basedOn w:val="Carpredefinitoparagrafo"/>
    <w:uiPriority w:val="99"/>
    <w:semiHidden/>
    <w:unhideWhenUsed/>
    <w:rsid w:val="00320724"/>
    <w:rPr>
      <w:color w:val="605E5C"/>
      <w:shd w:val="clear" w:color="auto" w:fill="E1DFDD"/>
    </w:rPr>
  </w:style>
  <w:style w:type="paragraph" w:styleId="Testofumetto">
    <w:name w:val="Balloon Text"/>
    <w:basedOn w:val="Normale"/>
    <w:link w:val="TestofumettoCarattere"/>
    <w:uiPriority w:val="99"/>
    <w:semiHidden/>
    <w:unhideWhenUsed/>
    <w:rsid w:val="00372883"/>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72883"/>
    <w:rPr>
      <w:rFonts w:ascii="Times New Roman" w:hAnsi="Times New Roman" w:cs="Times New Roman"/>
      <w:sz w:val="18"/>
      <w:szCs w:val="18"/>
    </w:rPr>
  </w:style>
  <w:style w:type="paragraph" w:styleId="NormaleWeb">
    <w:name w:val="Normal (Web)"/>
    <w:basedOn w:val="Normale"/>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7514E"/>
    <w:rPr>
      <w:sz w:val="16"/>
      <w:szCs w:val="16"/>
    </w:rPr>
  </w:style>
  <w:style w:type="paragraph" w:styleId="Testocommento">
    <w:name w:val="annotation text"/>
    <w:basedOn w:val="Normale"/>
    <w:link w:val="TestocommentoCarattere"/>
    <w:uiPriority w:val="99"/>
    <w:semiHidden/>
    <w:unhideWhenUsed/>
    <w:rsid w:val="00D7514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7514E"/>
    <w:rPr>
      <w:sz w:val="20"/>
      <w:szCs w:val="20"/>
    </w:rPr>
  </w:style>
  <w:style w:type="paragraph" w:styleId="Soggettocommento">
    <w:name w:val="annotation subject"/>
    <w:basedOn w:val="Testocommento"/>
    <w:next w:val="Testocommento"/>
    <w:link w:val="SoggettocommentoCarattere"/>
    <w:uiPriority w:val="99"/>
    <w:semiHidden/>
    <w:unhideWhenUsed/>
    <w:rsid w:val="00D7514E"/>
    <w:rPr>
      <w:b/>
      <w:bCs/>
    </w:rPr>
  </w:style>
  <w:style w:type="character" w:customStyle="1" w:styleId="SoggettocommentoCarattere">
    <w:name w:val="Soggetto commento Carattere"/>
    <w:basedOn w:val="TestocommentoCarattere"/>
    <w:link w:val="Soggettocommento"/>
    <w:uiPriority w:val="99"/>
    <w:semiHidden/>
    <w:rsid w:val="00D751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EC0F7-D7C4-47BC-9BF2-0EAB31F01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15</Pages>
  <Words>2980</Words>
  <Characters>16990</Characters>
  <Application>Microsoft Office Word</Application>
  <DocSecurity>0</DocSecurity>
  <Lines>141</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Giulio Antonio Abbo</cp:lastModifiedBy>
  <cp:revision>17</cp:revision>
  <dcterms:created xsi:type="dcterms:W3CDTF">2019-10-20T16:29:00Z</dcterms:created>
  <dcterms:modified xsi:type="dcterms:W3CDTF">2019-10-21T19:21:00Z</dcterms:modified>
</cp:coreProperties>
</file>