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olo"/>
        <w:rPr>
          <w:rStyle w:val="Titolodellibro"/>
          <w:smallCaps/>
          <w:spacing w:val="0"/>
        </w:rPr>
      </w:pPr>
      <w:r w:rsidRPr="00E26E91">
        <w:t>RASD document</w:t>
      </w:r>
    </w:p>
    <w:p w14:paraId="45C7AFF6" w14:textId="42A27232" w:rsidR="00B047BC" w:rsidRPr="00E26E91" w:rsidRDefault="00B047BC" w:rsidP="00B047BC">
      <w:pPr>
        <w:pStyle w:val="Sottotitolo"/>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essunaspaziatura"/>
        <w:rPr>
          <w:rStyle w:val="Enfasidelicata"/>
        </w:rPr>
      </w:pPr>
      <w:r w:rsidRPr="00E26E91">
        <w:rPr>
          <w:rStyle w:val="Enfasidelicata"/>
        </w:rPr>
        <w:t>Giulio A. Abbo – 10538950</w:t>
      </w:r>
    </w:p>
    <w:p w14:paraId="231332E5" w14:textId="77777777" w:rsidR="006F01B8" w:rsidRPr="002449A8" w:rsidRDefault="006F01B8" w:rsidP="006F01B8">
      <w:pPr>
        <w:pStyle w:val="Nessunaspaziatura"/>
        <w:rPr>
          <w:rStyle w:val="Enfasidelicata"/>
          <w:lang w:val="en-GB"/>
        </w:rPr>
      </w:pPr>
      <w:r w:rsidRPr="002449A8">
        <w:rPr>
          <w:rStyle w:val="Enfasidelicata"/>
          <w:lang w:val="en-GB"/>
        </w:rPr>
        <w:t>Gianmarco Accordi – 10587213</w:t>
      </w:r>
    </w:p>
    <w:p w14:paraId="3294454C" w14:textId="77777777" w:rsidR="004D3442" w:rsidRPr="002449A8" w:rsidRDefault="006F01B8" w:rsidP="004D3442">
      <w:pPr>
        <w:pStyle w:val="Nessunaspaziatura"/>
        <w:rPr>
          <w:rStyle w:val="Enfasidelicata"/>
          <w:lang w:val="en-GB"/>
        </w:rPr>
      </w:pPr>
      <w:r w:rsidRPr="002449A8">
        <w:rPr>
          <w:rStyle w:val="Enfasidelicata"/>
          <w:lang w:val="en-GB"/>
        </w:rPr>
        <w:t>Massimiliano Bonetti – 10560496</w:t>
      </w:r>
    </w:p>
    <w:p w14:paraId="7D3340BC" w14:textId="77777777" w:rsidR="004D3442" w:rsidRPr="002449A8" w:rsidRDefault="004D3442" w:rsidP="004D3442">
      <w:pPr>
        <w:rPr>
          <w:rStyle w:val="Enfasidelicata"/>
          <w:lang w:val="en-GB"/>
        </w:rPr>
      </w:pPr>
      <w:r w:rsidRPr="002449A8">
        <w:rPr>
          <w:rStyle w:val="Enfasidelicata"/>
          <w:lang w:val="en-GB"/>
        </w:rPr>
        <w:br w:type="page"/>
      </w:r>
    </w:p>
    <w:p w14:paraId="32475B1E" w14:textId="77777777" w:rsidR="00BA3A1A" w:rsidRPr="002449A8" w:rsidRDefault="00BA3A1A" w:rsidP="006F01B8">
      <w:pPr>
        <w:pStyle w:val="Titolo1"/>
        <w:rPr>
          <w:lang w:val="en-GB"/>
        </w:rPr>
      </w:pPr>
      <w:r w:rsidRPr="002449A8">
        <w:rPr>
          <w:lang w:val="en-GB"/>
        </w:rPr>
        <w:lastRenderedPageBreak/>
        <w:t>Introduction</w:t>
      </w:r>
    </w:p>
    <w:p w14:paraId="767F5A3F" w14:textId="09BC1BBE" w:rsidR="00BA3A1A" w:rsidRPr="002449A8" w:rsidRDefault="00BA3A1A" w:rsidP="00590B78">
      <w:pPr>
        <w:pStyle w:val="Titolo2"/>
        <w:rPr>
          <w:lang w:val="en-GB"/>
        </w:rPr>
      </w:pPr>
      <w:r w:rsidRPr="002449A8">
        <w:rPr>
          <w:lang w:val="en-GB"/>
        </w:rPr>
        <w:t>Purpose</w:t>
      </w:r>
    </w:p>
    <w:p w14:paraId="1080FD73" w14:textId="6751BA82" w:rsidR="00FB41E1" w:rsidRPr="002449A8" w:rsidRDefault="00FB41E1" w:rsidP="00FB41E1">
      <w:pPr>
        <w:rPr>
          <w:lang w:val="en-GB"/>
        </w:rPr>
      </w:pPr>
      <w:r w:rsidRPr="002449A8">
        <w:rPr>
          <w:lang w:val="en-GB"/>
        </w:rPr>
        <w:t>In this document</w:t>
      </w:r>
      <w:r w:rsidR="00F24DBC" w:rsidRPr="002449A8">
        <w:rPr>
          <w:lang w:val="en-GB"/>
        </w:rPr>
        <w:t xml:space="preserve"> </w:t>
      </w:r>
      <w:r w:rsidR="00E10A17" w:rsidRPr="002449A8">
        <w:rPr>
          <w:lang w:val="en-GB"/>
        </w:rPr>
        <w:t xml:space="preserve">will be presented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nfasicorsivo"/>
          <w:lang w:val="en-GB"/>
        </w:rPr>
        <w:t>s</w:t>
      </w:r>
      <w:r w:rsidR="00F24DBC" w:rsidRPr="002449A8">
        <w:rPr>
          <w:rStyle w:val="Enfasicorsivo"/>
          <w:lang w:val="en-GB"/>
        </w:rPr>
        <w:t>ystem</w:t>
      </w:r>
      <w:r w:rsidR="007A39B6" w:rsidRPr="002449A8">
        <w:rPr>
          <w:lang w:val="en-GB"/>
        </w:rPr>
        <w:t xml:space="preserve"> –</w:t>
      </w:r>
      <w:r w:rsidR="00E10A17">
        <w:rPr>
          <w:lang w:val="en-GB"/>
        </w:rPr>
        <w:t xml:space="preserve"> </w:t>
      </w:r>
      <w:r w:rsidR="00F24DBC" w:rsidRPr="002449A8">
        <w:rPr>
          <w:lang w:val="en-GB"/>
        </w:rPr>
        <w:t>along with the analysis of its</w:t>
      </w:r>
      <w:r w:rsidR="00E10A17">
        <w:rPr>
          <w:lang w:val="en-GB"/>
        </w:rPr>
        <w:t xml:space="preserve"> goals, its</w:t>
      </w:r>
      <w:r w:rsidR="00F24DBC" w:rsidRPr="002449A8">
        <w:rPr>
          <w:lang w:val="en-GB"/>
        </w:rPr>
        <w:t xml:space="preserve"> requirements and the assumptions taken.</w:t>
      </w:r>
    </w:p>
    <w:p w14:paraId="503E2387" w14:textId="75346B7B" w:rsidR="00856ADF" w:rsidRPr="002449A8" w:rsidRDefault="00856ADF" w:rsidP="00856ADF">
      <w:pPr>
        <w:pStyle w:val="Titolo3"/>
        <w:rPr>
          <w:lang w:val="en-GB"/>
        </w:rPr>
      </w:pPr>
      <w:r w:rsidRPr="002449A8">
        <w:rPr>
          <w:lang w:val="en-GB"/>
        </w:rPr>
        <w:t xml:space="preserve">Problem </w:t>
      </w:r>
      <w:r w:rsidR="00F33F09" w:rsidRPr="002449A8">
        <w:rPr>
          <w:lang w:val="en-GB"/>
        </w:rPr>
        <w:t>overview</w:t>
      </w:r>
    </w:p>
    <w:p w14:paraId="6476276E" w14:textId="02A2861E" w:rsidR="00CE089F" w:rsidRPr="002449A8" w:rsidRDefault="00856ADF" w:rsidP="00FB41E1">
      <w:pPr>
        <w:rPr>
          <w:lang w:val="en-GB"/>
        </w:rPr>
      </w:pPr>
      <w:r w:rsidRPr="002449A8">
        <w:rPr>
          <w:lang w:val="en-GB"/>
        </w:rPr>
        <w:t xml:space="preserve">The system is addressed to two different </w:t>
      </w:r>
      <w:r w:rsidR="00D83C94">
        <w:rPr>
          <w:lang w:val="en-GB"/>
        </w:rPr>
        <w:t xml:space="preserve">types of </w:t>
      </w:r>
      <w:r w:rsidRPr="002449A8">
        <w:rPr>
          <w:lang w:val="en-GB"/>
        </w:rPr>
        <w:t>entities: the subscribed user and the municipality</w:t>
      </w:r>
      <w:r w:rsidR="00E10A17">
        <w:rPr>
          <w:lang w:val="en-GB"/>
        </w:rPr>
        <w:t>.</w:t>
      </w:r>
    </w:p>
    <w:p w14:paraId="4ACDC457" w14:textId="2FFFE027" w:rsidR="00D9789D" w:rsidRPr="002449A8" w:rsidRDefault="00F24DBC" w:rsidP="00FB41E1">
      <w:pPr>
        <w:rPr>
          <w:lang w:val="en-GB"/>
        </w:rPr>
      </w:pPr>
      <w:r w:rsidRPr="002449A8">
        <w:rPr>
          <w:lang w:val="en-GB"/>
        </w:rPr>
        <w:t xml:space="preserve">The system will allow </w:t>
      </w:r>
      <w:r w:rsidR="00E10A17">
        <w:rPr>
          <w:lang w:val="en-GB"/>
        </w:rPr>
        <w:t>the</w:t>
      </w:r>
      <w:r w:rsidR="00E10A17" w:rsidRPr="002449A8">
        <w:rPr>
          <w:lang w:val="en-GB"/>
        </w:rPr>
        <w:t xml:space="preserve">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35CDE014" w14:textId="41EEB611" w:rsidR="00E10A17" w:rsidRPr="0033441A" w:rsidRDefault="00CE089F" w:rsidP="0033441A">
      <w:pPr>
        <w:rPr>
          <w:lang w:val="en-GB"/>
        </w:rPr>
      </w:pPr>
      <w:r w:rsidRPr="0033441A">
        <w:rPr>
          <w:lang w:val="en-GB"/>
        </w:rPr>
        <w:t xml:space="preserve">The system will be able to collect data from the municipality about violations </w:t>
      </w:r>
      <w:r w:rsidR="00555DC6" w:rsidRPr="0033441A">
        <w:rPr>
          <w:lang w:val="en-GB"/>
        </w:rPr>
        <w:t>on the territory, crossing it with the data from user reports and using it as above.</w:t>
      </w:r>
      <w:ins w:id="0" w:author="Giulio Antonio Abbo" w:date="2019-10-25T17:54:00Z">
        <w:r w:rsidR="00E10A17" w:rsidRPr="0033441A">
          <w:rPr>
            <w:lang w:val="en-GB"/>
          </w:rPr>
          <w:t xml:space="preserve"> This will be referred to as</w:t>
        </w:r>
      </w:ins>
      <w:ins w:id="1" w:author="Giulio Antonio Abbo" w:date="2019-10-25T17:57:00Z">
        <w:r w:rsidR="00E10A17">
          <w:rPr>
            <w:lang w:val="en-GB"/>
          </w:rPr>
          <w:t xml:space="preserve"> the</w:t>
        </w:r>
      </w:ins>
      <w:ins w:id="2" w:author="Giulio Antonio Abbo" w:date="2019-10-25T17:54:00Z">
        <w:r w:rsidR="00E10A17" w:rsidRPr="0033441A">
          <w:rPr>
            <w:lang w:val="en-GB"/>
          </w:rPr>
          <w:t xml:space="preserve"> </w:t>
        </w:r>
        <w:r w:rsidR="00E10A17" w:rsidRPr="00722B1B">
          <w:rPr>
            <w:rStyle w:val="Enfasicorsivo"/>
            <w:lang w:val="en-GB"/>
          </w:rPr>
          <w:t>data integration</w:t>
        </w:r>
      </w:ins>
      <w:ins w:id="3" w:author="Giulio Antonio Abbo" w:date="2019-10-25T17:57:00Z">
        <w:r w:rsidR="00E10A17">
          <w:rPr>
            <w:rStyle w:val="Enfasicorsivo"/>
            <w:lang w:val="en-GB"/>
          </w:rPr>
          <w:t xml:space="preserve"> module</w:t>
        </w:r>
      </w:ins>
      <w:ins w:id="4" w:author="Giulio Antonio Abbo" w:date="2019-10-25T17:55:00Z">
        <w:r w:rsidR="00E10A17" w:rsidRPr="0033441A">
          <w:rPr>
            <w:rStyle w:val="Rimandonotaapidipagina"/>
            <w:lang w:val="en-GB"/>
          </w:rPr>
          <w:footnoteReference w:id="1"/>
        </w:r>
      </w:ins>
      <w:ins w:id="5" w:author="Giulio Antonio Abbo" w:date="2019-10-25T17:56:00Z">
        <w:r w:rsidR="00E10A17" w:rsidRPr="0033441A">
          <w:rPr>
            <w:lang w:val="en-GB"/>
          </w:rPr>
          <w:t>.</w:t>
        </w:r>
      </w:ins>
    </w:p>
    <w:p w14:paraId="3634F8DC" w14:textId="06470BF0"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 xml:space="preserve">provide a way for the municipality to access the data from user reports, to allow </w:t>
      </w:r>
      <w:r w:rsidR="003301DE">
        <w:rPr>
          <w:lang w:val="en-GB"/>
        </w:rPr>
        <w:t>the generation of</w:t>
      </w:r>
      <w:r w:rsidRPr="002449A8">
        <w:rPr>
          <w:lang w:val="en-GB"/>
        </w:rPr>
        <w:t xml:space="preserv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E10A17">
        <w:rPr>
          <w:lang w:val="en-GB"/>
        </w:rPr>
        <w:t xml:space="preserve"> together with the other insights</w:t>
      </w:r>
      <w:r w:rsidR="00856ADF" w:rsidRPr="002449A8">
        <w:rPr>
          <w:lang w:val="en-GB"/>
        </w:rPr>
        <w:t>.</w:t>
      </w:r>
      <w:r w:rsidR="00F33F09" w:rsidRPr="002449A8">
        <w:rPr>
          <w:lang w:val="en-GB"/>
        </w:rPr>
        <w:t xml:space="preserve"> Care must be taken to ensure that the chain of custody is never broken.</w:t>
      </w:r>
      <w:ins w:id="6" w:author="Giulio Antonio Abbo" w:date="2019-10-25T17:58:00Z">
        <w:r w:rsidR="00E10A17">
          <w:rPr>
            <w:lang w:val="en-GB"/>
          </w:rPr>
          <w:t xml:space="preserve"> This will be referred to as the </w:t>
        </w:r>
        <w:r w:rsidR="00E10A17" w:rsidRPr="00722B1B">
          <w:rPr>
            <w:rStyle w:val="Enfasicorsivo"/>
          </w:rPr>
          <w:t>ticket module</w:t>
        </w:r>
      </w:ins>
      <w:ins w:id="7" w:author="Giulio Antonio Abbo" w:date="2019-10-25T17:59:00Z">
        <w:r w:rsidR="00A43234">
          <w:rPr>
            <w:rStyle w:val="Rimandonotaapidipagina"/>
            <w:i/>
            <w:iCs/>
          </w:rPr>
          <w:footnoteReference w:id="2"/>
        </w:r>
        <w:r w:rsidR="00A43234">
          <w:rPr>
            <w:rStyle w:val="Enfasicorsivo"/>
          </w:rPr>
          <w:t>.</w:t>
        </w:r>
      </w:ins>
    </w:p>
    <w:p w14:paraId="0AB95297" w14:textId="6B5DD616" w:rsidR="00F33F09" w:rsidRPr="002449A8" w:rsidRDefault="00F33F09" w:rsidP="00F33F09">
      <w:pPr>
        <w:pStyle w:val="Titolo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Paragrafoelenco"/>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Paragrafoelenco"/>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Paragrafoelenco"/>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Paragrafoelenco"/>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Paragrafoelenco"/>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Paragrafoelenco"/>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Paragrafoelenco"/>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Titolo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nfasicorsivo"/>
          <w:lang w:val="en-GB"/>
        </w:rPr>
        <w:t xml:space="preserve"> user </w:t>
      </w:r>
      <w:proofErr w:type="gramStart"/>
      <w:r w:rsidR="00254E1B" w:rsidRPr="002449A8">
        <w:rPr>
          <w:rStyle w:val="Enfasicorsivo"/>
          <w:lang w:val="en-GB"/>
        </w:rPr>
        <w:t>finds</w:t>
      </w:r>
      <w:proofErr w:type="gramEnd"/>
      <w:r w:rsidR="00254E1B" w:rsidRPr="002449A8">
        <w:rPr>
          <w:rStyle w:val="Enfasicorsivo"/>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03CC77FE"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nfasicorsivo"/>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r w:rsidR="00AF28D0">
        <w:rPr>
          <w:lang w:val="en-GB"/>
        </w:rPr>
        <w:t xml:space="preserve"> The users interact with the system mainly through a mobile device.</w:t>
      </w:r>
    </w:p>
    <w:p w14:paraId="52A7B4C0" w14:textId="6A0A4440" w:rsidR="00893EF6" w:rsidRDefault="00893EF6" w:rsidP="00BA3A1A">
      <w:pPr>
        <w:rPr>
          <w:lang w:val="en-GB"/>
        </w:rPr>
      </w:pPr>
      <w:r>
        <w:rPr>
          <w:lang w:val="en-GB"/>
        </w:rPr>
        <w:t xml:space="preserve">The system </w:t>
      </w:r>
      <w:proofErr w:type="gramStart"/>
      <w:r>
        <w:rPr>
          <w:lang w:val="en-GB"/>
        </w:rPr>
        <w:t>is considered to be</w:t>
      </w:r>
      <w:proofErr w:type="gramEnd"/>
      <w:r>
        <w:rPr>
          <w:lang w:val="en-GB"/>
        </w:rPr>
        <w:t xml:space="preserv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Titolo2"/>
        <w:rPr>
          <w:lang w:val="en-GB"/>
        </w:rPr>
      </w:pPr>
      <w:r w:rsidRPr="002449A8">
        <w:rPr>
          <w:lang w:val="en-GB"/>
        </w:rPr>
        <w:t>Definitions, acronyms, abbreviations</w:t>
      </w:r>
    </w:p>
    <w:p w14:paraId="6405B942" w14:textId="5DB47D5D" w:rsidR="00C3115D" w:rsidRPr="002449A8" w:rsidRDefault="00C3115D" w:rsidP="00491EE6">
      <w:pPr>
        <w:pStyle w:val="Titolo3"/>
        <w:rPr>
          <w:lang w:val="en-GB"/>
        </w:rPr>
      </w:pPr>
      <w:r w:rsidRPr="002449A8">
        <w:rPr>
          <w:lang w:val="en-GB"/>
        </w:rPr>
        <w:t>Definitions</w:t>
      </w:r>
    </w:p>
    <w:p w14:paraId="7EED3F5E" w14:textId="64627296" w:rsidR="00C3115D" w:rsidRPr="002449A8" w:rsidRDefault="00C3115D" w:rsidP="00C3115D">
      <w:pPr>
        <w:pStyle w:val="Paragrafoelenco"/>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Paragrafoelenco"/>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Paragrafoelenco"/>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6EA1A4DE" w:rsidR="00CE089F" w:rsidRPr="002449A8" w:rsidRDefault="0033441A" w:rsidP="00C3115D">
      <w:pPr>
        <w:pStyle w:val="Paragrafoelenco"/>
        <w:numPr>
          <w:ilvl w:val="0"/>
          <w:numId w:val="20"/>
        </w:numPr>
        <w:rPr>
          <w:lang w:val="en-GB"/>
        </w:rPr>
      </w:pPr>
      <w:r>
        <w:rPr>
          <w:lang w:val="en-GB"/>
        </w:rPr>
        <w:t>(Traffic) V</w:t>
      </w:r>
      <w:r w:rsidR="00CE089F" w:rsidRPr="002449A8">
        <w:rPr>
          <w:lang w:val="en-GB"/>
        </w:rPr>
        <w:t>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Paragrafoelenco"/>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Paragrafoelenco"/>
        <w:numPr>
          <w:ilvl w:val="0"/>
          <w:numId w:val="20"/>
        </w:numPr>
        <w:rPr>
          <w:lang w:val="en-GB"/>
        </w:rPr>
      </w:pPr>
      <w:r>
        <w:rPr>
          <w:lang w:val="en-GB"/>
        </w:rPr>
        <w:t xml:space="preserve">Unsafe Areas: </w:t>
      </w:r>
    </w:p>
    <w:p w14:paraId="23B965BA" w14:textId="207DB917" w:rsidR="00013612" w:rsidRDefault="00013612" w:rsidP="00013612">
      <w:pPr>
        <w:pStyle w:val="Paragrafoelenco"/>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Paragrafoelenco"/>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Paragrafoelenco"/>
        <w:rPr>
          <w:lang w:val="en-GB"/>
        </w:rPr>
      </w:pPr>
    </w:p>
    <w:p w14:paraId="16EAA218" w14:textId="7DB6F0CE" w:rsidR="00C3115D" w:rsidRPr="002449A8" w:rsidRDefault="00C3115D" w:rsidP="00491EE6">
      <w:pPr>
        <w:pStyle w:val="Titolo3"/>
        <w:rPr>
          <w:lang w:val="en-GB"/>
        </w:rPr>
      </w:pPr>
      <w:r w:rsidRPr="002449A8">
        <w:rPr>
          <w:lang w:val="en-GB"/>
        </w:rPr>
        <w:t xml:space="preserve"> Acronyms</w:t>
      </w:r>
    </w:p>
    <w:p w14:paraId="13A6D5EC" w14:textId="7E3C2FBE"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e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Titolo3"/>
        <w:rPr>
          <w:lang w:val="en-GB"/>
        </w:rPr>
      </w:pPr>
      <w:r w:rsidRPr="002449A8">
        <w:rPr>
          <w:lang w:val="en-GB"/>
        </w:rPr>
        <w:lastRenderedPageBreak/>
        <w:t>Abbreviations</w:t>
      </w:r>
    </w:p>
    <w:p w14:paraId="78996A2E" w14:textId="68ED2917" w:rsidR="00C3115D" w:rsidRPr="002449A8" w:rsidRDefault="00C3115D" w:rsidP="00491EE6">
      <w:pPr>
        <w:pStyle w:val="Normale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e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e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Titolo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Titolo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Titolo1"/>
        <w:rPr>
          <w:lang w:val="en-GB"/>
        </w:rPr>
      </w:pPr>
      <w:r w:rsidRPr="002449A8">
        <w:rPr>
          <w:lang w:val="en-GB"/>
        </w:rPr>
        <w:t>Overall description</w:t>
      </w:r>
    </w:p>
    <w:p w14:paraId="599FB46D" w14:textId="291B7101" w:rsidR="00BA3A1A" w:rsidRDefault="00BA3A1A" w:rsidP="00BA3A1A">
      <w:pPr>
        <w:pStyle w:val="Titolo2"/>
        <w:rPr>
          <w:lang w:val="en-GB"/>
        </w:rPr>
      </w:pPr>
      <w:r w:rsidRPr="002449A8">
        <w:rPr>
          <w:lang w:val="en-GB"/>
        </w:rPr>
        <w:t>Product perspective</w:t>
      </w:r>
    </w:p>
    <w:p w14:paraId="5A119042" w14:textId="49C8E5C3" w:rsidR="000F037E" w:rsidRDefault="00A92957" w:rsidP="00320724">
      <w:pPr>
        <w:rPr>
          <w:lang w:val="en-GB"/>
        </w:rPr>
      </w:pPr>
      <w:r>
        <w:rPr>
          <w:lang w:val="en-GB"/>
        </w:rPr>
        <w:t>The system is divided into three products: a</w:t>
      </w:r>
      <w:r w:rsidR="00AF28D0">
        <w:rPr>
          <w:lang w:val="en-GB"/>
        </w:rPr>
        <w:t xml:space="preserve"> software</w:t>
      </w:r>
      <w:r>
        <w:rPr>
          <w:lang w:val="en-GB"/>
        </w:rPr>
        <w:t xml:space="preserve"> for the user</w:t>
      </w:r>
      <w:r w:rsidR="00AF28D0">
        <w:rPr>
          <w:lang w:val="en-GB"/>
        </w:rPr>
        <w:t xml:space="preserve"> (mainly used on mobile devices), </w:t>
      </w:r>
      <w:r>
        <w:rPr>
          <w:lang w:val="en-GB"/>
        </w:rPr>
        <w:t xml:space="preserve">a software for the municipality and </w:t>
      </w:r>
      <w:r w:rsidR="00AF28D0">
        <w:rPr>
          <w:lang w:val="en-GB"/>
        </w:rPr>
        <w:t xml:space="preserve">one </w:t>
      </w:r>
      <w:r>
        <w:rPr>
          <w:lang w:val="en-GB"/>
        </w:rPr>
        <w:t>for the system’s backend</w:t>
      </w:r>
      <w:r w:rsidR="00AF28D0">
        <w:rPr>
          <w:lang w:val="en-GB"/>
        </w:rPr>
        <w:t>; a</w:t>
      </w:r>
      <w:r w:rsidR="00E10A17">
        <w:rPr>
          <w:lang w:val="en-GB"/>
        </w:rPr>
        <w:t>nonymous access to the products is not permitted.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lastRenderedPageBreak/>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Titolo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6C335B7A" w:rsidR="00937D3E" w:rsidRPr="002449A8" w:rsidRDefault="00937D3E" w:rsidP="00937D3E">
      <w:pPr>
        <w:autoSpaceDE w:val="0"/>
        <w:autoSpaceDN w:val="0"/>
        <w:adjustRightInd w:val="0"/>
        <w:ind w:left="720" w:right="-1332"/>
        <w:rPr>
          <w:rFonts w:ascii="Calibri" w:hAnsi="Calibri" w:cs="Calibri"/>
          <w:lang w:val="en-GB"/>
        </w:rPr>
      </w:pPr>
      <w:bookmarkStart w:id="8" w:name="_Hlk22931997"/>
      <w:r w:rsidRPr="002449A8">
        <w:rPr>
          <w:rFonts w:ascii="Calibri" w:hAnsi="Calibri" w:cs="Calibri"/>
          <w:lang w:val="en-GB"/>
        </w:rPr>
        <w:t xml:space="preserve">- R1: The </w:t>
      </w:r>
      <w:r w:rsidR="00476BDE">
        <w:rPr>
          <w:rFonts w:ascii="Calibri" w:hAnsi="Calibri" w:cs="Calibri"/>
          <w:lang w:val="en-GB"/>
        </w:rPr>
        <w:t>reports</w:t>
      </w:r>
      <w:r w:rsidR="00476BDE" w:rsidRPr="002449A8">
        <w:rPr>
          <w:rFonts w:ascii="Calibri" w:hAnsi="Calibri" w:cs="Calibri"/>
          <w:lang w:val="en-GB"/>
        </w:rPr>
        <w:t xml:space="preserve"> </w:t>
      </w:r>
      <w:r w:rsidRPr="002449A8">
        <w:rPr>
          <w:rFonts w:ascii="Calibri" w:hAnsi="Calibri" w:cs="Calibri"/>
          <w:lang w:val="en-GB"/>
        </w:rPr>
        <w:t>about the violations are correctly stored.</w:t>
      </w:r>
    </w:p>
    <w:p w14:paraId="27536F61" w14:textId="09494D09"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R2: User must be registered to </w:t>
      </w:r>
      <w:r w:rsidR="00476BDE">
        <w:rPr>
          <w:rFonts w:ascii="Calibri" w:hAnsi="Calibri" w:cs="Calibri"/>
          <w:lang w:val="en-GB"/>
        </w:rPr>
        <w:t>send a report</w:t>
      </w:r>
      <w:r w:rsidRPr="002449A8">
        <w:rPr>
          <w:rFonts w:ascii="Calibri" w:hAnsi="Calibri" w:cs="Calibri"/>
          <w:lang w:val="en-GB"/>
        </w:rPr>
        <w:t>.</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1C2F38A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R10: The system accepts </w:t>
      </w:r>
      <w:r w:rsidR="00476BDE">
        <w:rPr>
          <w:rFonts w:ascii="Calibri" w:hAnsi="Calibri" w:cs="Calibri"/>
          <w:lang w:val="en-GB"/>
        </w:rPr>
        <w:t>reports</w:t>
      </w:r>
      <w:r w:rsidR="00476BDE">
        <w:rPr>
          <w:rFonts w:ascii="Calibri" w:hAnsi="Calibri" w:cs="Calibri"/>
          <w:lang w:val="en-GB"/>
        </w:rPr>
        <w:t xml:space="preserve"> </w:t>
      </w:r>
      <w:r w:rsidR="00DA5D77">
        <w:rPr>
          <w:rFonts w:ascii="Calibri" w:hAnsi="Calibri" w:cs="Calibri"/>
          <w:lang w:val="en-GB"/>
        </w:rPr>
        <w:t>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3A5BCD81" w14:textId="363A8C96" w:rsidR="00E1524D"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bookmarkEnd w:id="8"/>
    <w:p w14:paraId="3820C7EA" w14:textId="77777777" w:rsidR="00BA3A1A" w:rsidRPr="002449A8" w:rsidRDefault="00BA3A1A" w:rsidP="00BA3A1A">
      <w:pPr>
        <w:pStyle w:val="Titolo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Titolo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Paragrafoelenco"/>
        <w:rPr>
          <w:lang w:val="en-GB"/>
        </w:rPr>
      </w:pPr>
      <w:bookmarkStart w:id="9" w:name="_Hlk22932008"/>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Paragrafoelenco"/>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03560BB2" w:rsidR="00B0799A" w:rsidRPr="002449A8" w:rsidRDefault="00B0799A" w:rsidP="00365CC8">
      <w:pPr>
        <w:pStyle w:val="Paragrafoelenco"/>
        <w:rPr>
          <w:lang w:val="en-GB"/>
        </w:rPr>
      </w:pPr>
      <w:r>
        <w:rPr>
          <w:lang w:val="en-GB"/>
        </w:rPr>
        <w:t xml:space="preserve">- D3: The results </w:t>
      </w:r>
      <w:r w:rsidR="0025377F">
        <w:rPr>
          <w:lang w:val="en-GB"/>
        </w:rPr>
        <w:t>obtained from</w:t>
      </w:r>
      <w:r>
        <w:rPr>
          <w:lang w:val="en-GB"/>
        </w:rPr>
        <w:t xml:space="preserve"> </w:t>
      </w:r>
      <w:r w:rsidR="00156161">
        <w:rPr>
          <w:lang w:val="en-GB"/>
        </w:rPr>
        <w:t>Maps Service</w:t>
      </w:r>
      <w:r>
        <w:rPr>
          <w:lang w:val="en-GB"/>
        </w:rPr>
        <w:t xml:space="preserve"> are correct.</w:t>
      </w:r>
    </w:p>
    <w:p w14:paraId="264D14FC" w14:textId="379A088E" w:rsidR="00673BF9" w:rsidRPr="002449A8" w:rsidRDefault="008D061A" w:rsidP="00937D3E">
      <w:pPr>
        <w:pStyle w:val="Paragrafoelenco"/>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Paragrafoelenco"/>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Paragrafoelenco"/>
        <w:rPr>
          <w:lang w:val="en-GB"/>
        </w:rPr>
      </w:pPr>
      <w:r w:rsidRPr="002449A8">
        <w:rPr>
          <w:lang w:val="en-GB"/>
        </w:rPr>
        <w:t xml:space="preserve">- D9: </w:t>
      </w:r>
      <w:r w:rsidR="003C1B4E" w:rsidRPr="002449A8">
        <w:rPr>
          <w:lang w:val="en-GB"/>
        </w:rPr>
        <w:t xml:space="preserve">The Municipality possesses only real violations. </w:t>
      </w:r>
    </w:p>
    <w:bookmarkEnd w:id="9"/>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Titolo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Titolo2"/>
        <w:rPr>
          <w:lang w:val="en-GB"/>
        </w:rPr>
      </w:pPr>
      <w:r w:rsidRPr="002449A8">
        <w:rPr>
          <w:lang w:val="en-GB"/>
        </w:rPr>
        <w:t>External interface requirements</w:t>
      </w:r>
    </w:p>
    <w:p w14:paraId="32A564FC" w14:textId="77777777" w:rsidR="00BA3A1A" w:rsidRPr="002449A8" w:rsidRDefault="00BA3A1A" w:rsidP="00B13A87">
      <w:pPr>
        <w:pStyle w:val="Titolo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Titolo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Titolo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Titolo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Titolo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78E07889"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07836C5A" w14:textId="7419BE3F" w:rsidR="00683D18" w:rsidRDefault="00683D18" w:rsidP="00683D18">
      <w:pPr>
        <w:rPr>
          <w:lang w:val="en-GB"/>
        </w:rPr>
      </w:pPr>
      <w:r>
        <w:rPr>
          <w:lang w:val="en-GB"/>
        </w:rPr>
        <w:lastRenderedPageBreak/>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proofErr w:type="spellStart"/>
      <w:r w:rsidR="00771013">
        <w:rPr>
          <w:lang w:val="en-GB"/>
        </w:rPr>
        <w:t>ViolationReport</w:t>
      </w:r>
      <w:proofErr w:type="spellEnd"/>
      <w:r w:rsidR="00771013">
        <w:rPr>
          <w:lang w:val="en-GB"/>
        </w:rPr>
        <w:br/>
      </w:r>
      <w:r w:rsidR="00771013" w:rsidRPr="00771013">
        <w:rPr>
          <w:b/>
          <w:bCs/>
          <w:lang w:val="en-GB"/>
        </w:rPr>
        <w:t>Description:</w:t>
      </w:r>
      <w:r w:rsidR="00972B5D">
        <w:rPr>
          <w:b/>
          <w:bCs/>
          <w:lang w:val="en-GB"/>
        </w:rPr>
        <w:t xml:space="preserve"> </w:t>
      </w:r>
      <w:r w:rsidR="00972B5D">
        <w:rPr>
          <w:lang w:val="en-GB"/>
        </w:rPr>
        <w:t>Max is moving in the city, and he di</w:t>
      </w:r>
      <w:r>
        <w:rPr>
          <w:lang w:val="en-GB"/>
        </w:rPr>
        <w:t>scover</w:t>
      </w:r>
      <w:r w:rsidR="00972B5D">
        <w:rPr>
          <w:lang w:val="en-GB"/>
        </w:rPr>
        <w:t>s</w:t>
      </w:r>
      <w:r>
        <w:rPr>
          <w:lang w:val="en-GB"/>
        </w:rPr>
        <w:t xml:space="preserve"> a traffic violation</w:t>
      </w:r>
      <w:r w:rsidR="00972B5D">
        <w:rPr>
          <w:lang w:val="en-GB"/>
        </w:rPr>
        <w:t>, so</w:t>
      </w:r>
      <w:r>
        <w:rPr>
          <w:lang w:val="en-GB"/>
        </w:rPr>
        <w:t xml:space="preserve"> he wants to report this violation</w:t>
      </w:r>
      <w:r w:rsidR="00972B5D">
        <w:rPr>
          <w:lang w:val="en-GB"/>
        </w:rPr>
        <w:t xml:space="preserve"> to SafeStreets</w:t>
      </w:r>
      <w:r>
        <w:rPr>
          <w:lang w:val="en-GB"/>
        </w:rPr>
        <w:t>. So, he downloads the SafeStreets’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w:t>
      </w:r>
      <w:r w:rsidR="00972B5D">
        <w:rPr>
          <w:lang w:val="en-GB"/>
        </w:rPr>
        <w:t>, and it has verified Max’s identity, Max</w:t>
      </w:r>
      <w:r w:rsidR="00771013">
        <w:rPr>
          <w:lang w:val="en-GB"/>
        </w:rPr>
        <w:t xml:space="preserve"> starts to fill the report of the violations</w:t>
      </w:r>
      <w:r w:rsidR="008C10FC">
        <w:rPr>
          <w:lang w:val="en-GB"/>
        </w:rPr>
        <w:t xml:space="preserve"> (he has to take a photo with his smartphone</w:t>
      </w:r>
      <w:r w:rsidR="00972B5D">
        <w:rPr>
          <w:lang w:val="en-GB"/>
        </w:rPr>
        <w:t>, acquire the position, …</w:t>
      </w:r>
      <w:r w:rsidR="008C10FC">
        <w:rPr>
          <w:lang w:val="en-GB"/>
        </w:rPr>
        <w:t>)</w:t>
      </w:r>
      <w:r w:rsidR="00771013">
        <w:rPr>
          <w:lang w:val="en-GB"/>
        </w:rPr>
        <w:t>, and when he has finished the report he send</w:t>
      </w:r>
      <w:r w:rsidR="00156161">
        <w:rPr>
          <w:lang w:val="en-GB"/>
        </w:rPr>
        <w:t>s</w:t>
      </w:r>
      <w:r w:rsidR="00771013">
        <w:rPr>
          <w:lang w:val="en-GB"/>
        </w:rPr>
        <w:t xml:space="preserve"> it to the SafeStreets’ System.</w:t>
      </w:r>
      <w:r w:rsidR="00972B5D">
        <w:rPr>
          <w:lang w:val="en-GB"/>
        </w:rPr>
        <w:t xml:space="preserve"> When the SafeStreets’ System receives the report he elaborate it: it sends the picture to the License Plate Recognition Service, and he elaborate the position through the Maps Service, then if everything is all right it stores the notification and eventually he notifies the Municipality. Otherwise if some errors </w:t>
      </w:r>
      <w:proofErr w:type="gramStart"/>
      <w:r w:rsidR="00972B5D">
        <w:rPr>
          <w:lang w:val="en-GB"/>
        </w:rPr>
        <w:t>occurs</w:t>
      </w:r>
      <w:proofErr w:type="gramEnd"/>
      <w:r w:rsidR="00972B5D">
        <w:rPr>
          <w:lang w:val="en-GB"/>
        </w:rPr>
        <w:t>, the System notifies Max about the error and ask him to redo the operation.</w:t>
      </w:r>
    </w:p>
    <w:p w14:paraId="063E3ECB" w14:textId="7CA22CFC" w:rsidR="00771013" w:rsidRDefault="00771013" w:rsidP="00683D18">
      <w:pPr>
        <w:rPr>
          <w:lang w:val="en-GB"/>
        </w:rPr>
      </w:pPr>
      <w:r w:rsidRPr="00683D18">
        <w:rPr>
          <w:b/>
          <w:bCs/>
          <w:lang w:val="en-GB"/>
        </w:rPr>
        <w:t>Use Case Name:</w:t>
      </w:r>
      <w:r>
        <w:rPr>
          <w:lang w:val="en-GB"/>
        </w:rPr>
        <w:t xml:space="preserve"> </w:t>
      </w:r>
      <w:proofErr w:type="spellStart"/>
      <w:r>
        <w:rPr>
          <w:lang w:val="en-GB"/>
        </w:rPr>
        <w:t>MunicipalityRegistration</w:t>
      </w:r>
      <w:proofErr w:type="spellEnd"/>
      <w:r>
        <w:rPr>
          <w:lang w:val="en-GB"/>
        </w:rPr>
        <w:br/>
      </w:r>
      <w:r w:rsidRPr="00771013">
        <w:rPr>
          <w:b/>
          <w:bCs/>
          <w:lang w:val="en-GB"/>
        </w:rPr>
        <w:t xml:space="preserve">Description: </w:t>
      </w:r>
      <w:r>
        <w:rPr>
          <w:lang w:val="en-GB"/>
        </w:rPr>
        <w:t>The Municipality</w:t>
      </w:r>
      <w:r w:rsidR="00972B5D">
        <w:rPr>
          <w:lang w:val="en-GB"/>
        </w:rPr>
        <w:t xml:space="preserve"> of Monza </w:t>
      </w:r>
      <w:r>
        <w:rPr>
          <w:lang w:val="en-GB"/>
        </w:rPr>
        <w:t xml:space="preserve">wants </w:t>
      </w:r>
      <w:r w:rsidR="00972B5D">
        <w:rPr>
          <w:lang w:val="en-GB"/>
        </w:rPr>
        <w:t>t</w:t>
      </w:r>
      <w:r>
        <w:rPr>
          <w:lang w:val="en-GB"/>
        </w:rPr>
        <w:t xml:space="preserve">o </w:t>
      </w:r>
      <w:r w:rsidR="00972B5D">
        <w:rPr>
          <w:lang w:val="en-GB"/>
        </w:rPr>
        <w:t xml:space="preserve">increase his effectiveness in discovering new violation. The Monza’s Municipality also discover that the number of people that are using the SafeStreets’ App in the province is growing very fast. So, Monza’s Municipality decides to </w:t>
      </w:r>
      <w:r>
        <w:rPr>
          <w:lang w:val="en-GB"/>
        </w:rPr>
        <w:t>use the services of the SafeStreets’ System, so he contacts the SafeStreets’</w:t>
      </w:r>
      <w:r w:rsidR="00972B5D">
        <w:rPr>
          <w:lang w:val="en-GB"/>
        </w:rPr>
        <w:t xml:space="preserve"> </w:t>
      </w:r>
      <w:r>
        <w:rPr>
          <w:lang w:val="en-GB"/>
        </w:rPr>
        <w:t xml:space="preserve">Organization to elaborate a contract that gives to the Municipality a Contract Code. That Code </w:t>
      </w:r>
      <w:r w:rsidR="00972B5D">
        <w:rPr>
          <w:lang w:val="en-GB"/>
        </w:rPr>
        <w:t>must</w:t>
      </w:r>
      <w:r>
        <w:rPr>
          <w:lang w:val="en-GB"/>
        </w:rPr>
        <w:t xml:space="preserve"> be prompted during the registration of the Municipality</w:t>
      </w:r>
      <w:r w:rsidR="00972B5D">
        <w:rPr>
          <w:lang w:val="en-GB"/>
        </w:rPr>
        <w:t xml:space="preserve"> at the registration portal. The Monza’s Municipality sends the code to the </w:t>
      </w:r>
      <w:r w:rsidR="00037DDB">
        <w:rPr>
          <w:lang w:val="en-GB"/>
        </w:rPr>
        <w:t>System that verifies it and then ask to the Municipality the authentication method that will be used to establish a connection. The Municipality specifies his preference and it can access the violations reported to the SafeStreets’ System that are under its authority area.</w:t>
      </w:r>
    </w:p>
    <w:p w14:paraId="2C00EFF5" w14:textId="637D1FA5" w:rsidR="00156161" w:rsidRDefault="00156161" w:rsidP="00683D18">
      <w:pPr>
        <w:rPr>
          <w:lang w:val="en-GB"/>
        </w:rPr>
      </w:pPr>
      <w:r w:rsidRPr="00683D18">
        <w:rPr>
          <w:b/>
          <w:bCs/>
          <w:lang w:val="en-GB"/>
        </w:rPr>
        <w:t>Use Case Name:</w:t>
      </w:r>
      <w:r>
        <w:rPr>
          <w:lang w:val="en-GB"/>
        </w:rPr>
        <w:t xml:space="preserve"> </w:t>
      </w:r>
      <w:proofErr w:type="spellStart"/>
      <w:r>
        <w:rPr>
          <w:lang w:val="en-GB"/>
        </w:rPr>
        <w:t>UserDataAnalysis</w:t>
      </w:r>
      <w:proofErr w:type="spellEnd"/>
      <w:r>
        <w:rPr>
          <w:lang w:val="en-GB"/>
        </w:rPr>
        <w:t xml:space="preserve"> </w:t>
      </w:r>
      <w:r>
        <w:rPr>
          <w:lang w:val="en-GB"/>
        </w:rPr>
        <w:tab/>
      </w:r>
      <w:r>
        <w:rPr>
          <w:lang w:val="en-GB"/>
        </w:rPr>
        <w:br/>
      </w:r>
      <w:r w:rsidRPr="00771013">
        <w:rPr>
          <w:b/>
          <w:bCs/>
          <w:lang w:val="en-GB"/>
        </w:rPr>
        <w:t xml:space="preserve">Description: </w:t>
      </w:r>
      <w:r w:rsidR="00037DDB">
        <w:rPr>
          <w:lang w:val="en-GB"/>
        </w:rPr>
        <w:t>Max is interested to find out how the local Municipality of Monza is working on the traffic regulation in his living road</w:t>
      </w:r>
      <w:r>
        <w:rPr>
          <w:lang w:val="en-GB"/>
        </w:rPr>
        <w:t xml:space="preserve">. </w:t>
      </w:r>
      <w:r w:rsidR="00037DDB">
        <w:rPr>
          <w:lang w:val="en-GB"/>
        </w:rPr>
        <w:t xml:space="preserve">Some Max’s friends told him about the new possibility to use the SafeStreets’ App to analysis the violations of the province. </w:t>
      </w:r>
      <w:proofErr w:type="gramStart"/>
      <w:r w:rsidR="00037DDB">
        <w:rPr>
          <w:lang w:val="en-GB"/>
        </w:rPr>
        <w:t>So</w:t>
      </w:r>
      <w:proofErr w:type="gramEnd"/>
      <w:r w:rsidR="00037DDB">
        <w:rPr>
          <w:lang w:val="en-GB"/>
        </w:rPr>
        <w:t xml:space="preserve"> he access with his account in the App and then he queries the System to find out the most frequent violations that happens in his living road. The System after receiving the request elaborates the access right and then it mines the information presents in his Storage and, if the Monza’s Municipality is available, tries to retrieve the violations registered by the Municipality. The presentation of the result is sent to Max, that can see on a map the result of his </w:t>
      </w:r>
      <w:proofErr w:type="spellStart"/>
      <w:r w:rsidR="00037DDB">
        <w:rPr>
          <w:lang w:val="en-GB"/>
        </w:rPr>
        <w:t>requet</w:t>
      </w:r>
      <w:proofErr w:type="spellEnd"/>
      <w:r w:rsidR="004F344A">
        <w:rPr>
          <w:lang w:val="en-GB"/>
        </w:rPr>
        <w:t>.</w:t>
      </w:r>
    </w:p>
    <w:p w14:paraId="68904592" w14:textId="2DE83AC2" w:rsidR="004F344A" w:rsidRDefault="004F344A" w:rsidP="00683D18">
      <w:pPr>
        <w:rPr>
          <w:lang w:val="en-GB"/>
        </w:rPr>
      </w:pPr>
      <w:r w:rsidRPr="00683D18">
        <w:rPr>
          <w:b/>
          <w:bCs/>
          <w:lang w:val="en-GB"/>
        </w:rPr>
        <w:t>Use Case Name:</w:t>
      </w:r>
      <w:r>
        <w:rPr>
          <w:lang w:val="en-GB"/>
        </w:rPr>
        <w:t xml:space="preserve"> </w:t>
      </w:r>
      <w:proofErr w:type="spellStart"/>
      <w:r>
        <w:rPr>
          <w:lang w:val="en-GB"/>
        </w:rPr>
        <w:t>MunicipalityTicket</w:t>
      </w:r>
      <w:proofErr w:type="spellEnd"/>
      <w:r>
        <w:rPr>
          <w:lang w:val="en-GB"/>
        </w:rPr>
        <w:br/>
      </w:r>
      <w:r w:rsidRPr="00771013">
        <w:rPr>
          <w:b/>
          <w:bCs/>
          <w:lang w:val="en-GB"/>
        </w:rPr>
        <w:t xml:space="preserve">Description: </w:t>
      </w:r>
      <w:r>
        <w:rPr>
          <w:lang w:val="en-GB"/>
        </w:rPr>
        <w:t xml:space="preserve">The </w:t>
      </w:r>
      <w:r w:rsidR="00037DDB">
        <w:rPr>
          <w:lang w:val="en-GB"/>
        </w:rPr>
        <w:t xml:space="preserve">Monza’s </w:t>
      </w:r>
      <w:r>
        <w:rPr>
          <w:lang w:val="en-GB"/>
        </w:rPr>
        <w:t xml:space="preserve">Municipality, after the registration, wants to access the violations, about his authority area, that has been reported to the </w:t>
      </w:r>
      <w:proofErr w:type="spellStart"/>
      <w:r>
        <w:rPr>
          <w:lang w:val="en-GB"/>
        </w:rPr>
        <w:t>SafeStreets’s</w:t>
      </w:r>
      <w:proofErr w:type="spellEnd"/>
      <w:r>
        <w:rPr>
          <w:lang w:val="en-GB"/>
        </w:rPr>
        <w:t xml:space="preserve"> System. In order to do so, the Municipality signs in the System and after he requests for a pull of the requested violations, the System then will check the request of the Municipality and he will </w:t>
      </w:r>
      <w:proofErr w:type="gramStart"/>
      <w:r>
        <w:rPr>
          <w:lang w:val="en-GB"/>
        </w:rPr>
        <w:t>sends</w:t>
      </w:r>
      <w:proofErr w:type="gramEnd"/>
      <w:r>
        <w:rPr>
          <w:lang w:val="en-GB"/>
        </w:rPr>
        <w:t xml:space="preserve">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r w:rsidR="00037DDB">
        <w:rPr>
          <w:lang w:val="en-GB"/>
        </w:rPr>
        <w:t>check</w:t>
      </w:r>
      <w:r>
        <w:rPr>
          <w:lang w:val="en-GB"/>
        </w:rPr>
        <w:t xml:space="preserve"> them and eventually </w:t>
      </w:r>
      <w:r w:rsidR="00037DDB">
        <w:rPr>
          <w:lang w:val="en-GB"/>
        </w:rPr>
        <w:t>it</w:t>
      </w:r>
      <w:r>
        <w:rPr>
          <w:lang w:val="en-GB"/>
        </w:rPr>
        <w:t xml:space="preserve"> will </w:t>
      </w:r>
      <w:proofErr w:type="gramStart"/>
      <w:r>
        <w:rPr>
          <w:lang w:val="en-GB"/>
        </w:rPr>
        <w:t>emits</w:t>
      </w:r>
      <w:proofErr w:type="gramEnd"/>
      <w:r>
        <w:rPr>
          <w:lang w:val="en-GB"/>
        </w:rPr>
        <w:t xml:space="preserve"> a ticket.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Paragrafoelenco"/>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Paragrafoelenco"/>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Paragrafoelenco"/>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Paragrafoelenco"/>
        <w:numPr>
          <w:ilvl w:val="1"/>
          <w:numId w:val="11"/>
        </w:numPr>
        <w:spacing w:line="240" w:lineRule="auto"/>
        <w:rPr>
          <w:lang w:val="en-GB"/>
        </w:rPr>
      </w:pPr>
      <w:r w:rsidRPr="002449A8">
        <w:rPr>
          <w:lang w:val="en-GB"/>
        </w:rPr>
        <w:lastRenderedPageBreak/>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Paragrafoelenco"/>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Paragrafoelenco"/>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Paragrafoelenco"/>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Paragrafoelenco"/>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Paragrafoelenco"/>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Paragrafoelenco"/>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Paragrafoelenco"/>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Paragrafoelenco"/>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Paragrafoelenco"/>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Paragrafoelenco"/>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Paragrafoelenco"/>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Paragrafoelenco"/>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Paragrafoelenco"/>
        <w:numPr>
          <w:ilvl w:val="1"/>
          <w:numId w:val="19"/>
        </w:numPr>
        <w:spacing w:line="240" w:lineRule="auto"/>
        <w:rPr>
          <w:lang w:val="en-GB"/>
        </w:rPr>
      </w:pPr>
      <w:r>
        <w:rPr>
          <w:lang w:val="en-GB"/>
        </w:rPr>
        <w:t xml:space="preserve">The User can now select to select a picture from the memory of his </w:t>
      </w:r>
      <w:proofErr w:type="gramStart"/>
      <w:r>
        <w:rPr>
          <w:lang w:val="en-GB"/>
        </w:rPr>
        <w:t>smartphone</w:t>
      </w:r>
      <w:proofErr w:type="gramEnd"/>
      <w:r>
        <w:rPr>
          <w:lang w:val="en-GB"/>
        </w:rPr>
        <w:t xml:space="preserve"> or the User can take directly a photo from his camera</w:t>
      </w:r>
    </w:p>
    <w:p w14:paraId="5C2E745B" w14:textId="1350F9A8" w:rsidR="00AA26F0" w:rsidRPr="002449A8" w:rsidRDefault="00AA26F0" w:rsidP="00E33257">
      <w:pPr>
        <w:pStyle w:val="Paragrafoelenco"/>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Paragrafoelenco"/>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Paragrafoelenco"/>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Paragrafoelenco"/>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Paragrafoelenco"/>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Paragrafoelenco"/>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Paragrafoelenco"/>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Paragrafoelenco"/>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Paragrafoelenco"/>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Paragrafoelenco"/>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Paragrafoelenco"/>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Paragrafoelenco"/>
        <w:numPr>
          <w:ilvl w:val="0"/>
          <w:numId w:val="19"/>
        </w:numPr>
        <w:spacing w:line="240" w:lineRule="auto"/>
        <w:rPr>
          <w:lang w:val="en-GB"/>
        </w:rPr>
      </w:pPr>
      <w:r w:rsidRPr="002449A8">
        <w:rPr>
          <w:lang w:val="en-GB"/>
        </w:rPr>
        <w:lastRenderedPageBreak/>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proofErr w:type="gramStart"/>
      <w:r w:rsidR="00916EB0">
        <w:rPr>
          <w:rFonts w:ascii="LMRoman10-Bold" w:hAnsi="LMRoman10-Bold" w:cs="LMRoman10-Bold"/>
          <w:sz w:val="20"/>
          <w:szCs w:val="20"/>
          <w:lang w:val="en-GB"/>
        </w:rPr>
        <w:t>has</w:t>
      </w:r>
      <w:proofErr w:type="gramEnd"/>
      <w:r w:rsidR="00916EB0">
        <w:rPr>
          <w:rFonts w:ascii="LMRoman10-Bold" w:hAnsi="LMRoman10-Bold" w:cs="LMRoman10-Bold"/>
          <w:sz w:val="20"/>
          <w:szCs w:val="20"/>
          <w:lang w:val="en-GB"/>
        </w:rPr>
        <w:t xml:space="preserve">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7C58444"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Paragrafoelenco"/>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Paragrafoelenco"/>
        <w:numPr>
          <w:ilvl w:val="0"/>
          <w:numId w:val="29"/>
        </w:numPr>
        <w:spacing w:line="240" w:lineRule="auto"/>
        <w:rPr>
          <w:lang w:val="en-GB"/>
        </w:rPr>
      </w:pPr>
      <w:r w:rsidRPr="002449A8">
        <w:rPr>
          <w:lang w:val="en-GB"/>
        </w:rPr>
        <w:lastRenderedPageBreak/>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Paragrafoelenco"/>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Paragrafoelenco"/>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Paragrafoelenco"/>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Paragrafoelenco"/>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Paragrafoelenco"/>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Paragrafoelenco"/>
        <w:numPr>
          <w:ilvl w:val="0"/>
          <w:numId w:val="29"/>
        </w:numPr>
        <w:spacing w:line="240" w:lineRule="auto"/>
        <w:rPr>
          <w:lang w:val="en-GB"/>
        </w:rPr>
      </w:pPr>
      <w:r w:rsidRPr="002449A8">
        <w:rPr>
          <w:lang w:val="en-GB"/>
        </w:rPr>
        <w:t>The Municipality is informed of the operation’s success</w:t>
      </w:r>
    </w:p>
    <w:p w14:paraId="097EA274" w14:textId="06FED28F"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683D18">
        <w:rPr>
          <w:rFonts w:ascii="LMRoman10-Bold" w:hAnsi="LMRoman10-Bold" w:cs="LMRoman10-Bold"/>
          <w:sz w:val="20"/>
          <w:szCs w:val="20"/>
          <w:lang w:val="en-GB"/>
        </w:rPr>
        <w:t>, in all of this case the Municipality receives and error messages.</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e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7918C4FA" w:rsidR="009C5914" w:rsidRPr="00E0452F" w:rsidRDefault="009C5914" w:rsidP="00E0452F">
      <w:pPr>
        <w:pStyle w:val="Paragrafoelenco"/>
        <w:numPr>
          <w:ilvl w:val="0"/>
          <w:numId w:val="25"/>
        </w:numPr>
        <w:rPr>
          <w:rFonts w:ascii="Calibri" w:hAnsi="Calibri" w:cs="Calibri"/>
          <w:b/>
          <w:lang w:val="en-GB"/>
        </w:rPr>
      </w:pPr>
      <w:r w:rsidRPr="00E0452F">
        <w:rPr>
          <w:rFonts w:ascii="Calibri" w:hAnsi="Calibri" w:cs="Calibri"/>
          <w:b/>
          <w:lang w:val="en-GB"/>
        </w:rPr>
        <w:t xml:space="preserve">G1: </w:t>
      </w:r>
      <w:r w:rsidR="00E0452F" w:rsidRPr="00E0452F">
        <w:rPr>
          <w:rFonts w:ascii="Calibri" w:hAnsi="Calibri" w:cs="Calibri"/>
          <w:b/>
          <w:lang w:val="en-GB"/>
        </w:rPr>
        <w:t>The System accepts reports by the users about the violations.</w:t>
      </w:r>
    </w:p>
    <w:p w14:paraId="2C0B4600" w14:textId="5A9D0F85" w:rsidR="00BD49CD" w:rsidRPr="00722B1B" w:rsidRDefault="00BD49CD" w:rsidP="00BD49CD">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w:t>
      </w:r>
      <w:r w:rsidR="004626F9" w:rsidRPr="002449A8">
        <w:rPr>
          <w:rFonts w:ascii="Calibri" w:hAnsi="Calibri" w:cs="Calibri"/>
          <w:lang w:val="en-GB"/>
        </w:rPr>
        <w:t>about the violations are correctly stored.</w:t>
      </w:r>
    </w:p>
    <w:p w14:paraId="2D928C87" w14:textId="56694BA3" w:rsidR="00722B1B" w:rsidRPr="00722B1B" w:rsidRDefault="00722B1B" w:rsidP="00722B1B">
      <w:pPr>
        <w:pStyle w:val="Paragrafoelenco"/>
        <w:numPr>
          <w:ilvl w:val="1"/>
          <w:numId w:val="25"/>
        </w:numPr>
        <w:autoSpaceDE w:val="0"/>
        <w:autoSpaceDN w:val="0"/>
        <w:adjustRightInd w:val="0"/>
        <w:ind w:right="-1332"/>
        <w:rPr>
          <w:rFonts w:ascii="Calibri" w:hAnsi="Calibri" w:cs="Calibri"/>
          <w:lang w:val="en-GB"/>
        </w:rPr>
      </w:pPr>
      <w:r w:rsidRPr="00722B1B">
        <w:rPr>
          <w:rFonts w:ascii="Calibri" w:hAnsi="Calibri" w:cs="Calibri"/>
          <w:lang w:val="en-GB"/>
        </w:rPr>
        <w:t>R2: User must be registered to send a report.</w:t>
      </w:r>
    </w:p>
    <w:p w14:paraId="02D142D3" w14:textId="3ECF1B78" w:rsidR="00937D3E" w:rsidRPr="002449A8" w:rsidRDefault="00937D3E" w:rsidP="00937D3E">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15FA9852" w:rsidR="0087387E" w:rsidRDefault="0087387E" w:rsidP="00BD49CD">
      <w:pPr>
        <w:pStyle w:val="Paragrafoelenco"/>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 xml:space="preserve">R10: The system accepts </w:t>
      </w:r>
      <w:r w:rsidR="005F79BE">
        <w:rPr>
          <w:rFonts w:ascii="Calibri" w:hAnsi="Calibri" w:cs="Calibri"/>
          <w:lang w:val="en-GB"/>
        </w:rPr>
        <w:t>reports</w:t>
      </w:r>
      <w:bookmarkStart w:id="10" w:name="_GoBack"/>
      <w:bookmarkEnd w:id="10"/>
      <w:r>
        <w:rPr>
          <w:rFonts w:ascii="Calibri" w:hAnsi="Calibri" w:cs="Calibri"/>
          <w:lang w:val="en-GB"/>
        </w:rPr>
        <w:t xml:space="preserve"> from the User</w:t>
      </w:r>
      <w:r w:rsidRPr="002449A8">
        <w:rPr>
          <w:rFonts w:ascii="Calibri" w:hAnsi="Calibri" w:cs="Calibri"/>
          <w:lang w:val="en-GB"/>
        </w:rPr>
        <w:t>.</w:t>
      </w:r>
    </w:p>
    <w:p w14:paraId="5E38A4E9" w14:textId="28549C9B" w:rsidR="0087387E" w:rsidRDefault="0087387E" w:rsidP="00BD49CD">
      <w:pPr>
        <w:pStyle w:val="Paragrafoelenco"/>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2B2261BD" w:rsidR="00BD49CD" w:rsidRPr="002449A8" w:rsidRDefault="0087387E" w:rsidP="00BD49CD">
      <w:pPr>
        <w:pStyle w:val="Paragrafoelenco"/>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5C48776C" w:rsidR="00BD49CD" w:rsidRPr="002449A8" w:rsidRDefault="0087387E" w:rsidP="00937D3E">
      <w:pPr>
        <w:pStyle w:val="Paragrafoelenco"/>
        <w:numPr>
          <w:ilvl w:val="1"/>
          <w:numId w:val="25"/>
        </w:numPr>
        <w:autoSpaceDE w:val="0"/>
        <w:autoSpaceDN w:val="0"/>
        <w:adjustRightInd w:val="0"/>
        <w:ind w:right="-1332"/>
        <w:rPr>
          <w:rFonts w:ascii="Calibri" w:hAnsi="Calibri" w:cs="Calibri"/>
          <w:lang w:val="en-GB"/>
        </w:rPr>
      </w:pPr>
      <w:r>
        <w:rPr>
          <w:lang w:val="en-GB"/>
        </w:rPr>
        <w:t xml:space="preserve">D3: The results obtained from </w:t>
      </w:r>
      <w:r w:rsidR="00156161">
        <w:rPr>
          <w:lang w:val="en-GB"/>
        </w:rPr>
        <w:t>Maps Service</w:t>
      </w:r>
      <w:r>
        <w:rPr>
          <w:lang w:val="en-GB"/>
        </w:rPr>
        <w:t xml:space="preserve"> are correct</w:t>
      </w:r>
      <w:r w:rsidR="00BD49CD" w:rsidRPr="002449A8">
        <w:rPr>
          <w:rFonts w:ascii="Calibri" w:hAnsi="Calibri" w:cs="Calibri"/>
          <w:lang w:val="en-GB"/>
        </w:rPr>
        <w:t>.</w:t>
      </w:r>
    </w:p>
    <w:p w14:paraId="75D8CA65" w14:textId="30916BA6"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Paragrafoelenco"/>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2087A2C1" w:rsidR="00254102" w:rsidRPr="0087387E"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w:t>
      </w:r>
      <w:r w:rsidR="004626F9" w:rsidRPr="002449A8">
        <w:rPr>
          <w:rFonts w:ascii="Calibri" w:hAnsi="Calibri" w:cs="Calibri"/>
          <w:lang w:val="en-GB"/>
        </w:rPr>
        <w:t>about the violations are correctly stored.</w:t>
      </w:r>
    </w:p>
    <w:p w14:paraId="558C89E3" w14:textId="0B92B7C3" w:rsidR="0087387E" w:rsidRPr="002449A8" w:rsidRDefault="0087387E" w:rsidP="00254102">
      <w:pPr>
        <w:pStyle w:val="Paragrafoelenco"/>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0E7B873B"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w:t>
      </w:r>
      <w:r w:rsidR="004626F9" w:rsidRPr="002449A8">
        <w:rPr>
          <w:rFonts w:ascii="Calibri" w:hAnsi="Calibri" w:cs="Calibri"/>
          <w:lang w:val="en-GB"/>
        </w:rPr>
        <w:t>about the violations are correctly stored.</w:t>
      </w:r>
    </w:p>
    <w:p w14:paraId="0CEEB1FD" w14:textId="6371DA0D"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CD592B3" w14:textId="57D73ED9"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lastRenderedPageBreak/>
        <w:t>D7: The chain of custody of the violation is never broken if and only if the information about the violation is never altered.</w:t>
      </w:r>
    </w:p>
    <w:p w14:paraId="42A6D1F8" w14:textId="3B8D1A1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38246002" w14:textId="33FF8FFE"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w:t>
      </w:r>
      <w:r w:rsidR="004626F9" w:rsidRPr="002449A8">
        <w:rPr>
          <w:rFonts w:ascii="Calibri" w:hAnsi="Calibri" w:cs="Calibri"/>
          <w:lang w:val="en-GB"/>
        </w:rPr>
        <w:t>about the violations are correctly stored.</w:t>
      </w:r>
    </w:p>
    <w:p w14:paraId="19BB0E68" w14:textId="31CEBE93"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Paragrafoelenco"/>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4B6D8EB1" w14:textId="6E43C788" w:rsidR="00722B1B" w:rsidRPr="00722B1B" w:rsidRDefault="00DE4AC2" w:rsidP="00C52EC5">
      <w:pPr>
        <w:pStyle w:val="Paragrafoelenco"/>
        <w:numPr>
          <w:ilvl w:val="1"/>
          <w:numId w:val="25"/>
        </w:numPr>
        <w:rPr>
          <w:rFonts w:ascii="Calibri" w:hAnsi="Calibri" w:cs="Calibri"/>
          <w:b/>
          <w:lang w:val="en-GB"/>
        </w:rPr>
      </w:pPr>
      <w:r w:rsidRPr="004626F9">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w:t>
      </w:r>
      <w:r w:rsidR="004626F9" w:rsidRPr="002449A8">
        <w:rPr>
          <w:rFonts w:ascii="Calibri" w:hAnsi="Calibri" w:cs="Calibri"/>
          <w:lang w:val="en-GB"/>
        </w:rPr>
        <w:t>about the violations are correctly stored.</w:t>
      </w:r>
    </w:p>
    <w:p w14:paraId="0C669E15" w14:textId="6A4746A1" w:rsidR="00DE4AC2" w:rsidRPr="004626F9" w:rsidRDefault="00DE4AC2" w:rsidP="00C52EC5">
      <w:pPr>
        <w:pStyle w:val="Paragrafoelenco"/>
        <w:numPr>
          <w:ilvl w:val="1"/>
          <w:numId w:val="25"/>
        </w:numPr>
        <w:rPr>
          <w:rFonts w:ascii="Calibri" w:hAnsi="Calibri" w:cs="Calibri"/>
          <w:b/>
          <w:lang w:val="en-GB"/>
        </w:rPr>
      </w:pPr>
      <w:r w:rsidRPr="004626F9">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394A9874"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w:t>
      </w:r>
      <w:r w:rsidR="004626F9" w:rsidRPr="002449A8">
        <w:rPr>
          <w:rFonts w:ascii="Calibri" w:hAnsi="Calibri" w:cs="Calibri"/>
          <w:lang w:val="en-GB"/>
        </w:rPr>
        <w:t>about the violations are correctly stored.</w:t>
      </w:r>
    </w:p>
    <w:p w14:paraId="2DDA86D0" w14:textId="09F0FE06" w:rsidR="00DE4AC2" w:rsidRPr="002449A8" w:rsidRDefault="00DE4AC2"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Paragrafoelenco"/>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Titolo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Titolo2"/>
        <w:rPr>
          <w:lang w:val="en-GB"/>
        </w:rPr>
      </w:pPr>
      <w:r w:rsidRPr="002449A8">
        <w:rPr>
          <w:lang w:val="en-GB"/>
        </w:rPr>
        <w:t>Design constraints</w:t>
      </w:r>
    </w:p>
    <w:p w14:paraId="4D976A65" w14:textId="77777777" w:rsidR="00BA3A1A" w:rsidRPr="002449A8" w:rsidRDefault="00BA3A1A" w:rsidP="00B13A87">
      <w:pPr>
        <w:pStyle w:val="Titolo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Titolo3"/>
        <w:rPr>
          <w:lang w:val="en-GB"/>
        </w:rPr>
      </w:pPr>
      <w:r w:rsidRPr="002449A8">
        <w:rPr>
          <w:lang w:val="en-GB"/>
        </w:rPr>
        <w:lastRenderedPageBreak/>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Titolo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Titolo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Titolo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Titolo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Titolo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Titolo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Titolo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Titolo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Titolo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Titolo1"/>
        <w:rPr>
          <w:lang w:val="en-GB"/>
        </w:rPr>
      </w:pPr>
      <w:r w:rsidRPr="002449A8">
        <w:rPr>
          <w:lang w:val="en-GB"/>
        </w:rPr>
        <w:lastRenderedPageBreak/>
        <w:t>References</w:t>
      </w:r>
    </w:p>
    <w:p w14:paraId="1E8EEF4D" w14:textId="77777777" w:rsidR="00E26E91" w:rsidRPr="002449A8" w:rsidRDefault="00E26E91" w:rsidP="00E26E91">
      <w:pPr>
        <w:pStyle w:val="Normale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2F702" w14:textId="77777777" w:rsidR="000951D3" w:rsidRDefault="000951D3" w:rsidP="00E10A17">
      <w:pPr>
        <w:spacing w:after="0" w:line="240" w:lineRule="auto"/>
      </w:pPr>
      <w:r>
        <w:separator/>
      </w:r>
    </w:p>
  </w:endnote>
  <w:endnote w:type="continuationSeparator" w:id="0">
    <w:p w14:paraId="2E0D8EBA" w14:textId="77777777" w:rsidR="000951D3" w:rsidRDefault="000951D3" w:rsidP="00E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789A1" w14:textId="77777777" w:rsidR="000951D3" w:rsidRDefault="000951D3" w:rsidP="00E10A17">
      <w:pPr>
        <w:spacing w:after="0" w:line="240" w:lineRule="auto"/>
      </w:pPr>
      <w:r>
        <w:separator/>
      </w:r>
    </w:p>
  </w:footnote>
  <w:footnote w:type="continuationSeparator" w:id="0">
    <w:p w14:paraId="212F762F" w14:textId="77777777" w:rsidR="000951D3" w:rsidRDefault="000951D3" w:rsidP="00E10A17">
      <w:pPr>
        <w:spacing w:after="0" w:line="240" w:lineRule="auto"/>
      </w:pPr>
      <w:r>
        <w:continuationSeparator/>
      </w:r>
    </w:p>
  </w:footnote>
  <w:footnote w:id="1">
    <w:p w14:paraId="30FAD20C" w14:textId="18FEA05B" w:rsidR="00E10A17" w:rsidRPr="00722B1B" w:rsidRDefault="00E10A17">
      <w:pPr>
        <w:pStyle w:val="Testonotaapidipagina"/>
        <w:rPr>
          <w:lang w:val="en-GB"/>
        </w:rPr>
      </w:pPr>
      <w:r>
        <w:rPr>
          <w:rStyle w:val="Rimandonotaapidipagina"/>
        </w:rPr>
        <w:footnoteRef/>
      </w:r>
      <w:r w:rsidRPr="00722B1B">
        <w:rPr>
          <w:lang w:val="en-GB"/>
        </w:rPr>
        <w:t xml:space="preserve"> This is the </w:t>
      </w:r>
      <w:r w:rsidRPr="00722B1B">
        <w:rPr>
          <w:rStyle w:val="Enfasicorsivo"/>
          <w:lang w:val="en-GB"/>
        </w:rPr>
        <w:t>Advanced Function 1</w:t>
      </w:r>
      <w:r w:rsidRPr="00722B1B">
        <w:rPr>
          <w:lang w:val="en-GB"/>
        </w:rPr>
        <w:t xml:space="preserve"> of the </w:t>
      </w:r>
      <w:r w:rsidRPr="00722B1B">
        <w:rPr>
          <w:rStyle w:val="Enfasicorsivo"/>
          <w:lang w:val="en-GB"/>
        </w:rPr>
        <w:t>Project Assignment.</w:t>
      </w:r>
    </w:p>
  </w:footnote>
  <w:footnote w:id="2">
    <w:p w14:paraId="50791B84" w14:textId="644F6EBB" w:rsidR="00A43234" w:rsidRPr="00722B1B" w:rsidRDefault="00A43234">
      <w:pPr>
        <w:pStyle w:val="Testonotaapidipagina"/>
        <w:rPr>
          <w:lang w:val="en-GB"/>
        </w:rPr>
      </w:pPr>
      <w:r>
        <w:rPr>
          <w:rStyle w:val="Rimandonotaapidipagina"/>
        </w:rPr>
        <w:footnoteRef/>
      </w:r>
      <w:r w:rsidRPr="00722B1B">
        <w:rPr>
          <w:lang w:val="en-GB"/>
        </w:rPr>
        <w:t xml:space="preserve"> </w:t>
      </w:r>
      <w:r w:rsidRPr="002F2104">
        <w:rPr>
          <w:lang w:val="en-GB"/>
        </w:rPr>
        <w:t xml:space="preserve">This is the </w:t>
      </w:r>
      <w:r w:rsidRPr="002F2104">
        <w:rPr>
          <w:rStyle w:val="Enfasicorsivo"/>
          <w:lang w:val="en-GB"/>
        </w:rPr>
        <w:t xml:space="preserve">Advanced </w:t>
      </w:r>
      <w:r>
        <w:rPr>
          <w:rStyle w:val="Enfasicorsivo"/>
          <w:lang w:val="en-GB"/>
        </w:rPr>
        <w:t>Function 2</w:t>
      </w:r>
      <w:r w:rsidRPr="002F2104">
        <w:rPr>
          <w:lang w:val="en-GB"/>
        </w:rPr>
        <w:t xml:space="preserve"> of the </w:t>
      </w:r>
      <w:r w:rsidRPr="002F2104">
        <w:rPr>
          <w:rStyle w:val="Enfasicorsivo"/>
          <w:lang w:val="en-GB"/>
        </w:rPr>
        <w:t>Project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Titolo1"/>
      <w:lvlText w:val="%1"/>
      <w:lvlJc w:val="left"/>
      <w:pPr>
        <w:ind w:left="432" w:hanging="432"/>
      </w:pPr>
      <w:rPr>
        <w:rFonts w:hint="default"/>
      </w:rPr>
    </w:lvl>
    <w:lvl w:ilvl="1">
      <w:start w:val="1"/>
      <w:numFmt w:val="upperLetter"/>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ulio Antonio Abbo">
    <w15:presenceInfo w15:providerId="None" w15:userId="Giulio Antonio Ab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37DDB"/>
    <w:rsid w:val="000779DC"/>
    <w:rsid w:val="000844AF"/>
    <w:rsid w:val="000951D3"/>
    <w:rsid w:val="000F037E"/>
    <w:rsid w:val="001536BF"/>
    <w:rsid w:val="00156161"/>
    <w:rsid w:val="0021639B"/>
    <w:rsid w:val="00242A9D"/>
    <w:rsid w:val="002449A8"/>
    <w:rsid w:val="0025377F"/>
    <w:rsid w:val="00254102"/>
    <w:rsid w:val="00254E1B"/>
    <w:rsid w:val="0028664E"/>
    <w:rsid w:val="002A6DFD"/>
    <w:rsid w:val="002C5767"/>
    <w:rsid w:val="002D0F2E"/>
    <w:rsid w:val="002D3A8E"/>
    <w:rsid w:val="00305878"/>
    <w:rsid w:val="00320724"/>
    <w:rsid w:val="003301DE"/>
    <w:rsid w:val="0033441A"/>
    <w:rsid w:val="00345595"/>
    <w:rsid w:val="00350181"/>
    <w:rsid w:val="00365CC8"/>
    <w:rsid w:val="00372883"/>
    <w:rsid w:val="003C1B4E"/>
    <w:rsid w:val="00440FD2"/>
    <w:rsid w:val="004573D8"/>
    <w:rsid w:val="004626F9"/>
    <w:rsid w:val="00465801"/>
    <w:rsid w:val="00476BDE"/>
    <w:rsid w:val="004842D3"/>
    <w:rsid w:val="00491EE6"/>
    <w:rsid w:val="004D1676"/>
    <w:rsid w:val="004D3442"/>
    <w:rsid w:val="004F344A"/>
    <w:rsid w:val="00555DC6"/>
    <w:rsid w:val="00561F2F"/>
    <w:rsid w:val="005842B3"/>
    <w:rsid w:val="00590B78"/>
    <w:rsid w:val="00594778"/>
    <w:rsid w:val="005C4B9C"/>
    <w:rsid w:val="005D33B0"/>
    <w:rsid w:val="005F79BE"/>
    <w:rsid w:val="00661099"/>
    <w:rsid w:val="00673BF9"/>
    <w:rsid w:val="00683D18"/>
    <w:rsid w:val="006F01B8"/>
    <w:rsid w:val="006F5076"/>
    <w:rsid w:val="00722B1B"/>
    <w:rsid w:val="00761491"/>
    <w:rsid w:val="00771013"/>
    <w:rsid w:val="00787042"/>
    <w:rsid w:val="007870B0"/>
    <w:rsid w:val="007A007E"/>
    <w:rsid w:val="007A39B6"/>
    <w:rsid w:val="007C1AFB"/>
    <w:rsid w:val="0082568F"/>
    <w:rsid w:val="00856ADF"/>
    <w:rsid w:val="0087387E"/>
    <w:rsid w:val="00893EF6"/>
    <w:rsid w:val="008C10FC"/>
    <w:rsid w:val="008D061A"/>
    <w:rsid w:val="008F6011"/>
    <w:rsid w:val="00916EB0"/>
    <w:rsid w:val="00937D3E"/>
    <w:rsid w:val="00965501"/>
    <w:rsid w:val="00967591"/>
    <w:rsid w:val="00972B5D"/>
    <w:rsid w:val="009B74DB"/>
    <w:rsid w:val="009C5914"/>
    <w:rsid w:val="009E145A"/>
    <w:rsid w:val="00A03BFD"/>
    <w:rsid w:val="00A079D7"/>
    <w:rsid w:val="00A25102"/>
    <w:rsid w:val="00A43234"/>
    <w:rsid w:val="00A84AE8"/>
    <w:rsid w:val="00A92957"/>
    <w:rsid w:val="00AA26F0"/>
    <w:rsid w:val="00AE52E5"/>
    <w:rsid w:val="00AF28D0"/>
    <w:rsid w:val="00B009D8"/>
    <w:rsid w:val="00B047BC"/>
    <w:rsid w:val="00B0799A"/>
    <w:rsid w:val="00B10D20"/>
    <w:rsid w:val="00B13A87"/>
    <w:rsid w:val="00B16169"/>
    <w:rsid w:val="00B241E0"/>
    <w:rsid w:val="00B42E22"/>
    <w:rsid w:val="00B60A9F"/>
    <w:rsid w:val="00BA3A1A"/>
    <w:rsid w:val="00BA68E9"/>
    <w:rsid w:val="00BB2124"/>
    <w:rsid w:val="00BD49CD"/>
    <w:rsid w:val="00BE1330"/>
    <w:rsid w:val="00C027A2"/>
    <w:rsid w:val="00C3115D"/>
    <w:rsid w:val="00C70F67"/>
    <w:rsid w:val="00C77EC5"/>
    <w:rsid w:val="00C942F3"/>
    <w:rsid w:val="00CA1B21"/>
    <w:rsid w:val="00CD0ED9"/>
    <w:rsid w:val="00CE089F"/>
    <w:rsid w:val="00D0606D"/>
    <w:rsid w:val="00D1555E"/>
    <w:rsid w:val="00D15EEC"/>
    <w:rsid w:val="00D20FE0"/>
    <w:rsid w:val="00D236CE"/>
    <w:rsid w:val="00D256A8"/>
    <w:rsid w:val="00D7514E"/>
    <w:rsid w:val="00D83C94"/>
    <w:rsid w:val="00D9789D"/>
    <w:rsid w:val="00DA5D77"/>
    <w:rsid w:val="00DD3A4E"/>
    <w:rsid w:val="00DE28E4"/>
    <w:rsid w:val="00DE4AC2"/>
    <w:rsid w:val="00E0452F"/>
    <w:rsid w:val="00E10A17"/>
    <w:rsid w:val="00E1524D"/>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13612"/>
  </w:style>
  <w:style w:type="paragraph" w:styleId="Titolo1">
    <w:name w:val="heading 1"/>
    <w:basedOn w:val="Normale"/>
    <w:next w:val="Normale"/>
    <w:link w:val="Titolo1Carattere"/>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oloCarattere">
    <w:name w:val="Titolo Carattere"/>
    <w:basedOn w:val="Carpredefinitoparagrafo"/>
    <w:link w:val="Titolo"/>
    <w:uiPriority w:val="10"/>
    <w:rsid w:val="004842D3"/>
    <w:rPr>
      <w:rFonts w:asciiTheme="majorHAnsi" w:eastAsiaTheme="majorEastAsia" w:hAnsiTheme="majorHAnsi" w:cstheme="majorBidi"/>
      <w:smallCaps/>
      <w:color w:val="000000" w:themeColor="text1"/>
      <w:sz w:val="56"/>
      <w:szCs w:val="56"/>
    </w:rPr>
  </w:style>
  <w:style w:type="character" w:customStyle="1" w:styleId="Titolo1Carattere">
    <w:name w:val="Titolo 1 Carattere"/>
    <w:basedOn w:val="Carpredefinitoparagrafo"/>
    <w:link w:val="Titolo1"/>
    <w:uiPriority w:val="9"/>
    <w:rsid w:val="004D3442"/>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D34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D34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D34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D34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D34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D34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D34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4D34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4842D3"/>
    <w:pPr>
      <w:numPr>
        <w:ilvl w:val="1"/>
      </w:numPr>
      <w:jc w:val="center"/>
    </w:pPr>
    <w:rPr>
      <w:color w:val="5A5A5A" w:themeColor="text1" w:themeTint="A5"/>
      <w:spacing w:val="10"/>
    </w:rPr>
  </w:style>
  <w:style w:type="character" w:customStyle="1" w:styleId="SottotitoloCarattere">
    <w:name w:val="Sottotitolo Carattere"/>
    <w:basedOn w:val="Carpredefinitoparagrafo"/>
    <w:link w:val="Sottotitolo"/>
    <w:uiPriority w:val="11"/>
    <w:rsid w:val="004842D3"/>
    <w:rPr>
      <w:color w:val="5A5A5A" w:themeColor="text1" w:themeTint="A5"/>
      <w:spacing w:val="10"/>
    </w:rPr>
  </w:style>
  <w:style w:type="character" w:styleId="Enfasigrassetto">
    <w:name w:val="Strong"/>
    <w:basedOn w:val="Carpredefinitoparagrafo"/>
    <w:uiPriority w:val="22"/>
    <w:qFormat/>
    <w:rsid w:val="004D3442"/>
    <w:rPr>
      <w:b/>
      <w:bCs/>
      <w:color w:val="000000" w:themeColor="text1"/>
    </w:rPr>
  </w:style>
  <w:style w:type="character" w:styleId="Enfasicorsivo">
    <w:name w:val="Emphasis"/>
    <w:basedOn w:val="Carpredefinitoparagrafo"/>
    <w:uiPriority w:val="20"/>
    <w:qFormat/>
    <w:rsid w:val="004D3442"/>
    <w:rPr>
      <w:i/>
      <w:iCs/>
      <w:color w:val="auto"/>
    </w:rPr>
  </w:style>
  <w:style w:type="paragraph" w:styleId="Nessunaspaziatura">
    <w:name w:val="No Spacing"/>
    <w:uiPriority w:val="1"/>
    <w:qFormat/>
    <w:rsid w:val="004D3442"/>
    <w:pPr>
      <w:spacing w:after="0" w:line="240" w:lineRule="auto"/>
    </w:pPr>
  </w:style>
  <w:style w:type="paragraph" w:styleId="Citazione">
    <w:name w:val="Quote"/>
    <w:basedOn w:val="Normale"/>
    <w:next w:val="Normale"/>
    <w:link w:val="CitazioneCarattere"/>
    <w:uiPriority w:val="29"/>
    <w:qFormat/>
    <w:rsid w:val="004D34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D3442"/>
    <w:rPr>
      <w:i/>
      <w:iCs/>
      <w:color w:val="000000" w:themeColor="text1"/>
    </w:rPr>
  </w:style>
  <w:style w:type="paragraph" w:styleId="Citazioneintensa">
    <w:name w:val="Intense Quote"/>
    <w:basedOn w:val="Normale"/>
    <w:next w:val="Normale"/>
    <w:link w:val="CitazioneintensaCarattere"/>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D34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D3442"/>
    <w:rPr>
      <w:i/>
      <w:iCs/>
      <w:color w:val="404040" w:themeColor="text1" w:themeTint="BF"/>
    </w:rPr>
  </w:style>
  <w:style w:type="character" w:styleId="Enfasiintensa">
    <w:name w:val="Intense Emphasis"/>
    <w:basedOn w:val="Carpredefinitoparagrafo"/>
    <w:uiPriority w:val="21"/>
    <w:qFormat/>
    <w:rsid w:val="004D3442"/>
    <w:rPr>
      <w:b/>
      <w:bCs/>
      <w:i/>
      <w:iCs/>
      <w:caps/>
    </w:rPr>
  </w:style>
  <w:style w:type="character" w:styleId="Riferimentodelicato">
    <w:name w:val="Subtle Reference"/>
    <w:basedOn w:val="Carpredefinitoparagrafo"/>
    <w:uiPriority w:val="31"/>
    <w:qFormat/>
    <w:rsid w:val="004D34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D3442"/>
    <w:rPr>
      <w:b/>
      <w:bCs/>
      <w:smallCaps/>
      <w:u w:val="single"/>
    </w:rPr>
  </w:style>
  <w:style w:type="character" w:styleId="Titolodellibro">
    <w:name w:val="Book Title"/>
    <w:basedOn w:val="Carpredefinitoparagrafo"/>
    <w:uiPriority w:val="33"/>
    <w:qFormat/>
    <w:rsid w:val="004D3442"/>
    <w:rPr>
      <w:b w:val="0"/>
      <w:bCs w:val="0"/>
      <w:smallCaps/>
      <w:spacing w:val="5"/>
    </w:rPr>
  </w:style>
  <w:style w:type="paragraph" w:styleId="Titolosommario">
    <w:name w:val="TOC Heading"/>
    <w:basedOn w:val="Titolo1"/>
    <w:next w:val="Normale"/>
    <w:uiPriority w:val="39"/>
    <w:semiHidden/>
    <w:unhideWhenUsed/>
    <w:qFormat/>
    <w:rsid w:val="004D3442"/>
    <w:pPr>
      <w:outlineLvl w:val="9"/>
    </w:pPr>
  </w:style>
  <w:style w:type="paragraph" w:styleId="Paragrafoelenco">
    <w:name w:val="List Paragraph"/>
    <w:basedOn w:val="Normale"/>
    <w:uiPriority w:val="34"/>
    <w:qFormat/>
    <w:rsid w:val="006F01B8"/>
    <w:pPr>
      <w:ind w:left="720"/>
      <w:contextualSpacing/>
    </w:pPr>
  </w:style>
  <w:style w:type="character" w:styleId="Collegamentoipertestuale">
    <w:name w:val="Hyperlink"/>
    <w:basedOn w:val="Carpredefinitoparagrafo"/>
    <w:uiPriority w:val="99"/>
    <w:unhideWhenUsed/>
    <w:rsid w:val="00320724"/>
    <w:rPr>
      <w:color w:val="0563C1" w:themeColor="hyperlink"/>
      <w:u w:val="single"/>
    </w:rPr>
  </w:style>
  <w:style w:type="character" w:styleId="Menzionenonrisolta">
    <w:name w:val="Unresolved Mention"/>
    <w:basedOn w:val="Carpredefinitoparagrafo"/>
    <w:uiPriority w:val="99"/>
    <w:semiHidden/>
    <w:unhideWhenUsed/>
    <w:rsid w:val="00320724"/>
    <w:rPr>
      <w:color w:val="605E5C"/>
      <w:shd w:val="clear" w:color="auto" w:fill="E1DFDD"/>
    </w:rPr>
  </w:style>
  <w:style w:type="paragraph" w:styleId="Testofumetto">
    <w:name w:val="Balloon Text"/>
    <w:basedOn w:val="Normale"/>
    <w:link w:val="TestofumettoCarattere"/>
    <w:uiPriority w:val="99"/>
    <w:semiHidden/>
    <w:unhideWhenUsed/>
    <w:rsid w:val="00372883"/>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2883"/>
    <w:rPr>
      <w:rFonts w:ascii="Times New Roman" w:hAnsi="Times New Roman" w:cs="Times New Roman"/>
      <w:sz w:val="18"/>
      <w:szCs w:val="18"/>
    </w:rPr>
  </w:style>
  <w:style w:type="paragraph" w:styleId="NormaleWeb">
    <w:name w:val="Normal (Web)"/>
    <w:basedOn w:val="Normale"/>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7514E"/>
    <w:rPr>
      <w:sz w:val="16"/>
      <w:szCs w:val="16"/>
    </w:rPr>
  </w:style>
  <w:style w:type="paragraph" w:styleId="Testocommento">
    <w:name w:val="annotation text"/>
    <w:basedOn w:val="Normale"/>
    <w:link w:val="TestocommentoCarattere"/>
    <w:uiPriority w:val="99"/>
    <w:semiHidden/>
    <w:unhideWhenUsed/>
    <w:rsid w:val="00D7514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514E"/>
    <w:rPr>
      <w:sz w:val="20"/>
      <w:szCs w:val="20"/>
    </w:rPr>
  </w:style>
  <w:style w:type="paragraph" w:styleId="Soggettocommento">
    <w:name w:val="annotation subject"/>
    <w:basedOn w:val="Testocommento"/>
    <w:next w:val="Testocommento"/>
    <w:link w:val="SoggettocommentoCarattere"/>
    <w:uiPriority w:val="99"/>
    <w:semiHidden/>
    <w:unhideWhenUsed/>
    <w:rsid w:val="00D7514E"/>
    <w:rPr>
      <w:b/>
      <w:bCs/>
    </w:rPr>
  </w:style>
  <w:style w:type="character" w:customStyle="1" w:styleId="SoggettocommentoCarattere">
    <w:name w:val="Soggetto commento Carattere"/>
    <w:basedOn w:val="TestocommentoCarattere"/>
    <w:link w:val="Soggettocommento"/>
    <w:uiPriority w:val="99"/>
    <w:semiHidden/>
    <w:rsid w:val="00D7514E"/>
    <w:rPr>
      <w:b/>
      <w:bCs/>
      <w:sz w:val="20"/>
      <w:szCs w:val="20"/>
    </w:rPr>
  </w:style>
  <w:style w:type="paragraph" w:styleId="Testonotaapidipagina">
    <w:name w:val="footnote text"/>
    <w:basedOn w:val="Normale"/>
    <w:link w:val="TestonotaapidipaginaCarattere"/>
    <w:uiPriority w:val="99"/>
    <w:semiHidden/>
    <w:unhideWhenUsed/>
    <w:rsid w:val="00E10A1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10A17"/>
    <w:rPr>
      <w:sz w:val="20"/>
      <w:szCs w:val="20"/>
    </w:rPr>
  </w:style>
  <w:style w:type="character" w:styleId="Rimandonotaapidipagina">
    <w:name w:val="footnote reference"/>
    <w:basedOn w:val="Carpredefinitoparagrafo"/>
    <w:uiPriority w:val="99"/>
    <w:semiHidden/>
    <w:unhideWhenUsed/>
    <w:rsid w:val="00E1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7F36A-4E12-4E62-9A90-D82ADAF0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16</Pages>
  <Words>3629</Words>
  <Characters>20686</Characters>
  <Application>Microsoft Office Word</Application>
  <DocSecurity>0</DocSecurity>
  <Lines>172</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Giulio Antonio Abbo</cp:lastModifiedBy>
  <cp:revision>12</cp:revision>
  <dcterms:created xsi:type="dcterms:W3CDTF">2019-10-25T16:38:00Z</dcterms:created>
  <dcterms:modified xsi:type="dcterms:W3CDTF">2019-10-25T20:09:00Z</dcterms:modified>
</cp:coreProperties>
</file>